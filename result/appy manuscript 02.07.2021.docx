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257F3" w14:textId="77777777" w:rsidR="00CB3716" w:rsidRPr="00CB3716" w:rsidRDefault="00CB3716" w:rsidP="00CB3716">
      <w:pPr>
        <w:rPr>
          <w:rFonts w:ascii="Arial" w:eastAsia="Times New Roman" w:hAnsi="Arial" w:cs="Arial"/>
          <w:b/>
          <w:bCs/>
          <w:color w:val="000000" w:themeColor="text1"/>
        </w:rPr>
      </w:pPr>
      <w:r w:rsidRPr="00CB3716">
        <w:rPr>
          <w:rFonts w:ascii="Arial" w:eastAsia="Times New Roman" w:hAnsi="Arial" w:cs="Arial"/>
          <w:b/>
        </w:rPr>
        <w:t xml:space="preserve">Sonographic </w:t>
      </w:r>
      <w:proofErr w:type="spellStart"/>
      <w:r w:rsidRPr="00CB3716">
        <w:rPr>
          <w:rFonts w:ascii="Arial" w:eastAsia="Times New Roman" w:hAnsi="Arial" w:cs="Arial"/>
          <w:b/>
        </w:rPr>
        <w:t>Puylart</w:t>
      </w:r>
      <w:proofErr w:type="spellEnd"/>
      <w:r w:rsidRPr="00CB3716">
        <w:rPr>
          <w:rFonts w:ascii="Arial" w:eastAsia="Times New Roman" w:hAnsi="Arial" w:cs="Arial"/>
          <w:b/>
        </w:rPr>
        <w:t xml:space="preserve"> staging to </w:t>
      </w:r>
      <w:r w:rsidRPr="00CB3716">
        <w:rPr>
          <w:rFonts w:ascii="Arial" w:hAnsi="Arial" w:cs="Arial"/>
          <w:b/>
        </w:rPr>
        <w:t>differentiate complicated and uncomplicated appendicitis</w:t>
      </w:r>
    </w:p>
    <w:p w14:paraId="4CF4CF62" w14:textId="77777777" w:rsidR="00CB3716" w:rsidRDefault="00CB3716" w:rsidP="00CB3716">
      <w:pPr>
        <w:rPr>
          <w:rFonts w:ascii="Arial" w:eastAsia="Times New Roman" w:hAnsi="Arial" w:cs="Arial"/>
          <w:sz w:val="20"/>
          <w:szCs w:val="20"/>
          <w:vertAlign w:val="superscript"/>
        </w:rPr>
      </w:pPr>
      <w:r w:rsidRPr="006579C0">
        <w:rPr>
          <w:rFonts w:ascii="Arial" w:eastAsia="Times New Roman" w:hAnsi="Arial" w:cs="Arial"/>
        </w:rPr>
        <w:t>Maria Kwok</w:t>
      </w:r>
      <w:r w:rsidRPr="006579C0">
        <w:rPr>
          <w:rFonts w:ascii="Arial" w:eastAsia="Times New Roman" w:hAnsi="Arial" w:cs="Arial"/>
          <w:vertAlign w:val="superscript"/>
        </w:rPr>
        <w:t>1</w:t>
      </w:r>
      <w:r w:rsidRPr="006579C0">
        <w:rPr>
          <w:rFonts w:ascii="Arial" w:eastAsia="Times New Roman" w:hAnsi="Arial" w:cs="Arial"/>
        </w:rPr>
        <w:t xml:space="preserve">, </w:t>
      </w:r>
      <w:proofErr w:type="spellStart"/>
      <w:r w:rsidRPr="006579C0">
        <w:rPr>
          <w:rFonts w:ascii="Arial" w:eastAsia="Times New Roman" w:hAnsi="Arial" w:cs="Arial"/>
        </w:rPr>
        <w:t>Almaz</w:t>
      </w:r>
      <w:proofErr w:type="spellEnd"/>
      <w:r w:rsidRPr="006579C0">
        <w:rPr>
          <w:rFonts w:ascii="Arial" w:eastAsia="Times New Roman" w:hAnsi="Arial" w:cs="Arial"/>
        </w:rPr>
        <w:t xml:space="preserve"> Dessie</w:t>
      </w:r>
      <w:r w:rsidRPr="006579C0">
        <w:rPr>
          <w:rFonts w:ascii="Arial" w:eastAsia="Times New Roman" w:hAnsi="Arial" w:cs="Arial"/>
          <w:vertAlign w:val="superscript"/>
        </w:rPr>
        <w:t>1</w:t>
      </w:r>
      <w:r w:rsidRPr="006579C0">
        <w:rPr>
          <w:rFonts w:ascii="Arial" w:eastAsia="Times New Roman" w:hAnsi="Arial" w:cs="Arial"/>
        </w:rPr>
        <w:t>, Lisa Mills</w:t>
      </w:r>
      <w:r w:rsidRPr="006579C0">
        <w:rPr>
          <w:rFonts w:ascii="Arial" w:eastAsia="Times New Roman" w:hAnsi="Arial" w:cs="Arial"/>
          <w:vertAlign w:val="superscript"/>
        </w:rPr>
        <w:t>2</w:t>
      </w:r>
      <w:r w:rsidRPr="006579C0">
        <w:rPr>
          <w:rFonts w:ascii="Arial" w:eastAsia="Times New Roman" w:hAnsi="Arial" w:cs="Arial"/>
        </w:rPr>
        <w:t>, Adam Sivitz</w:t>
      </w:r>
      <w:r w:rsidRPr="006579C0">
        <w:rPr>
          <w:rFonts w:ascii="Arial" w:eastAsia="Times New Roman" w:hAnsi="Arial" w:cs="Arial"/>
          <w:vertAlign w:val="superscript"/>
        </w:rPr>
        <w:t>3</w:t>
      </w:r>
      <w:r w:rsidRPr="006579C0">
        <w:rPr>
          <w:rFonts w:ascii="Arial" w:eastAsia="Times New Roman" w:hAnsi="Arial" w:cs="Arial"/>
        </w:rPr>
        <w:t>, Marsha Elkhunovich</w:t>
      </w:r>
      <w:r w:rsidRPr="006579C0">
        <w:rPr>
          <w:rFonts w:ascii="Arial" w:eastAsia="Times New Roman" w:hAnsi="Arial" w:cs="Arial"/>
          <w:vertAlign w:val="superscript"/>
        </w:rPr>
        <w:t>4</w:t>
      </w:r>
      <w:r w:rsidRPr="006579C0">
        <w:rPr>
          <w:rFonts w:ascii="Arial" w:eastAsia="Times New Roman" w:hAnsi="Arial" w:cs="Arial"/>
        </w:rPr>
        <w:t>, Benjamin Nti</w:t>
      </w:r>
      <w:r w:rsidRPr="000325FA">
        <w:rPr>
          <w:rFonts w:ascii="Arial" w:eastAsia="Times New Roman" w:hAnsi="Arial" w:cs="Arial"/>
          <w:vertAlign w:val="superscript"/>
        </w:rPr>
        <w:t>5</w:t>
      </w:r>
      <w:r w:rsidRPr="006579C0">
        <w:rPr>
          <w:rFonts w:ascii="Arial" w:eastAsia="Times New Roman" w:hAnsi="Arial" w:cs="Arial"/>
        </w:rPr>
        <w:t>, Erika Constantine</w:t>
      </w:r>
      <w:r w:rsidRPr="006579C0">
        <w:rPr>
          <w:rFonts w:ascii="Arial" w:eastAsia="Times New Roman" w:hAnsi="Arial" w:cs="Arial"/>
          <w:vertAlign w:val="superscript"/>
        </w:rPr>
        <w:t>6</w:t>
      </w:r>
      <w:r w:rsidRPr="006579C0">
        <w:rPr>
          <w:rFonts w:ascii="Arial" w:eastAsia="Times New Roman" w:hAnsi="Arial" w:cs="Arial"/>
        </w:rPr>
        <w:t>, Kelly Bergmann</w:t>
      </w:r>
      <w:r w:rsidRPr="006579C0">
        <w:rPr>
          <w:rFonts w:ascii="Arial" w:eastAsia="Times New Roman" w:hAnsi="Arial" w:cs="Arial"/>
          <w:vertAlign w:val="superscript"/>
        </w:rPr>
        <w:t>7</w:t>
      </w:r>
      <w:r w:rsidRPr="006579C0">
        <w:rPr>
          <w:rFonts w:ascii="Arial" w:eastAsia="Times New Roman" w:hAnsi="Arial" w:cs="Arial"/>
        </w:rPr>
        <w:t>, Amanda Toney</w:t>
      </w:r>
      <w:r w:rsidRPr="006579C0">
        <w:rPr>
          <w:rFonts w:ascii="Arial" w:eastAsia="Times New Roman" w:hAnsi="Arial" w:cs="Arial"/>
          <w:vertAlign w:val="superscript"/>
        </w:rPr>
        <w:t>8</w:t>
      </w:r>
      <w:r w:rsidRPr="006579C0">
        <w:rPr>
          <w:rFonts w:ascii="Arial" w:eastAsia="Times New Roman" w:hAnsi="Arial" w:cs="Arial"/>
        </w:rPr>
        <w:t xml:space="preserve">, </w:t>
      </w:r>
      <w:r>
        <w:rPr>
          <w:rFonts w:ascii="Arial" w:eastAsia="Times New Roman" w:hAnsi="Arial" w:cs="Arial"/>
        </w:rPr>
        <w:t>Xiaoyang Li</w:t>
      </w:r>
      <w:r w:rsidRPr="00CB3716">
        <w:rPr>
          <w:rFonts w:ascii="Arial" w:eastAsia="Times New Roman" w:hAnsi="Arial" w:cs="Arial"/>
          <w:vertAlign w:val="superscript"/>
        </w:rPr>
        <w:t>9</w:t>
      </w:r>
      <w:r>
        <w:rPr>
          <w:rFonts w:ascii="Arial" w:eastAsia="Times New Roman" w:hAnsi="Arial" w:cs="Arial"/>
        </w:rPr>
        <w:t xml:space="preserve">, </w:t>
      </w:r>
      <w:r w:rsidRPr="006579C0">
        <w:rPr>
          <w:rFonts w:ascii="Arial" w:eastAsia="Times New Roman" w:hAnsi="Arial" w:cs="Arial"/>
        </w:rPr>
        <w:t>Peter Dayan</w:t>
      </w:r>
      <w:r w:rsidRPr="006579C0">
        <w:rPr>
          <w:rFonts w:ascii="Arial" w:eastAsia="Times New Roman" w:hAnsi="Arial" w:cs="Arial"/>
          <w:vertAlign w:val="superscript"/>
        </w:rPr>
        <w:t>1</w:t>
      </w:r>
      <w:r w:rsidRPr="006579C0">
        <w:rPr>
          <w:rFonts w:ascii="Arial" w:eastAsia="Times New Roman" w:hAnsi="Arial" w:cs="Arial"/>
        </w:rPr>
        <w:t>, David Kessler</w:t>
      </w:r>
      <w:r w:rsidRPr="006579C0">
        <w:rPr>
          <w:rFonts w:ascii="Arial" w:eastAsia="Times New Roman" w:hAnsi="Arial" w:cs="Arial"/>
          <w:vertAlign w:val="superscript"/>
        </w:rPr>
        <w:t>1</w:t>
      </w:r>
      <w:r w:rsidRPr="006579C0">
        <w:rPr>
          <w:rFonts w:ascii="Arial" w:eastAsia="Times New Roman" w:hAnsi="Arial" w:cs="Arial"/>
        </w:rPr>
        <w:t>,</w:t>
      </w:r>
      <w:r w:rsidRPr="006F164A">
        <w:rPr>
          <w:rFonts w:ascii="Times New Roman" w:eastAsia="Times New Roman" w:hAnsi="Times New Roman" w:cs="Times New Roman"/>
        </w:rPr>
        <w:br/>
      </w:r>
    </w:p>
    <w:p w14:paraId="66C4AEBA" w14:textId="77777777" w:rsidR="00CB3716" w:rsidRPr="006579C0" w:rsidRDefault="00CB3716" w:rsidP="00CB3716">
      <w:pPr>
        <w:rPr>
          <w:rFonts w:ascii="Arial" w:eastAsia="Times New Roman" w:hAnsi="Arial" w:cs="Arial"/>
          <w:sz w:val="20"/>
          <w:szCs w:val="20"/>
        </w:rPr>
      </w:pPr>
      <w:r w:rsidRPr="006579C0">
        <w:rPr>
          <w:rFonts w:ascii="Arial" w:eastAsia="Times New Roman" w:hAnsi="Arial" w:cs="Arial"/>
          <w:sz w:val="20"/>
          <w:szCs w:val="20"/>
          <w:vertAlign w:val="superscript"/>
        </w:rPr>
        <w:t>1</w:t>
      </w:r>
      <w:r w:rsidRPr="006579C0">
        <w:rPr>
          <w:rFonts w:ascii="Arial" w:eastAsia="Times New Roman" w:hAnsi="Arial" w:cs="Arial"/>
          <w:sz w:val="20"/>
          <w:szCs w:val="20"/>
        </w:rPr>
        <w:t xml:space="preserve">Columbia University </w:t>
      </w:r>
      <w:proofErr w:type="spellStart"/>
      <w:r w:rsidRPr="006579C0">
        <w:rPr>
          <w:rFonts w:ascii="Arial" w:eastAsia="Times New Roman" w:hAnsi="Arial" w:cs="Arial"/>
          <w:sz w:val="20"/>
          <w:szCs w:val="20"/>
        </w:rPr>
        <w:t>Vagelos</w:t>
      </w:r>
      <w:proofErr w:type="spellEnd"/>
      <w:r w:rsidRPr="006579C0">
        <w:rPr>
          <w:rFonts w:ascii="Arial" w:eastAsia="Times New Roman" w:hAnsi="Arial" w:cs="Arial"/>
          <w:sz w:val="20"/>
          <w:szCs w:val="20"/>
        </w:rPr>
        <w:t xml:space="preserve"> Coll</w:t>
      </w:r>
      <w:r w:rsidR="00E7318A">
        <w:rPr>
          <w:rFonts w:ascii="Arial" w:eastAsia="Times New Roman" w:hAnsi="Arial" w:cs="Arial"/>
          <w:sz w:val="20"/>
          <w:szCs w:val="20"/>
        </w:rPr>
        <w:t>ege of Physicians and Surgeons</w:t>
      </w:r>
    </w:p>
    <w:p w14:paraId="22700464" w14:textId="77777777" w:rsidR="00CB3716" w:rsidRPr="006579C0" w:rsidRDefault="00CB3716" w:rsidP="00CB3716">
      <w:pPr>
        <w:jc w:val="both"/>
        <w:rPr>
          <w:rFonts w:ascii="Arial" w:eastAsia="Times New Roman" w:hAnsi="Arial" w:cs="Arial"/>
          <w:sz w:val="20"/>
          <w:szCs w:val="20"/>
        </w:rPr>
      </w:pPr>
      <w:r w:rsidRPr="006579C0">
        <w:rPr>
          <w:rFonts w:ascii="Arial" w:eastAsia="Times New Roman" w:hAnsi="Arial" w:cs="Arial"/>
          <w:sz w:val="20"/>
          <w:szCs w:val="20"/>
          <w:vertAlign w:val="superscript"/>
        </w:rPr>
        <w:t>2</w:t>
      </w:r>
      <w:r w:rsidRPr="006579C0">
        <w:rPr>
          <w:rFonts w:ascii="Arial" w:eastAsia="Times New Roman" w:hAnsi="Arial" w:cs="Arial"/>
          <w:sz w:val="20"/>
          <w:szCs w:val="20"/>
        </w:rPr>
        <w:t>UC Davis Children’s Hospital </w:t>
      </w:r>
    </w:p>
    <w:p w14:paraId="3E653C9B" w14:textId="77777777" w:rsidR="00CB3716" w:rsidRPr="006579C0" w:rsidRDefault="00CB3716" w:rsidP="00CB3716">
      <w:pPr>
        <w:rPr>
          <w:rFonts w:ascii="Arial" w:eastAsia="Times New Roman" w:hAnsi="Arial" w:cs="Arial"/>
          <w:sz w:val="20"/>
          <w:szCs w:val="20"/>
        </w:rPr>
      </w:pPr>
      <w:r w:rsidRPr="006579C0">
        <w:rPr>
          <w:rFonts w:ascii="Arial" w:eastAsia="Times New Roman" w:hAnsi="Arial" w:cs="Arial"/>
          <w:sz w:val="20"/>
          <w:szCs w:val="20"/>
          <w:vertAlign w:val="superscript"/>
        </w:rPr>
        <w:t>3</w:t>
      </w:r>
      <w:r w:rsidRPr="006579C0">
        <w:rPr>
          <w:rFonts w:ascii="Arial" w:eastAsia="Times New Roman" w:hAnsi="Arial" w:cs="Arial"/>
          <w:sz w:val="20"/>
          <w:szCs w:val="20"/>
        </w:rPr>
        <w:t>Newark Beth Israel Medical Center </w:t>
      </w:r>
    </w:p>
    <w:p w14:paraId="4CD2DCB3" w14:textId="77777777" w:rsidR="00CB3716" w:rsidRPr="006579C0" w:rsidRDefault="00CB3716" w:rsidP="00CB3716">
      <w:pPr>
        <w:rPr>
          <w:rFonts w:ascii="Arial" w:eastAsia="Times New Roman" w:hAnsi="Arial" w:cs="Arial"/>
          <w:sz w:val="20"/>
          <w:szCs w:val="20"/>
        </w:rPr>
      </w:pPr>
      <w:r w:rsidRPr="006579C0">
        <w:rPr>
          <w:rFonts w:ascii="Arial" w:eastAsia="Times New Roman" w:hAnsi="Arial" w:cs="Arial"/>
          <w:sz w:val="20"/>
          <w:szCs w:val="20"/>
          <w:vertAlign w:val="superscript"/>
        </w:rPr>
        <w:t>4</w:t>
      </w:r>
      <w:r w:rsidRPr="006579C0">
        <w:rPr>
          <w:rFonts w:ascii="Arial" w:eastAsia="Times New Roman" w:hAnsi="Arial" w:cs="Arial"/>
          <w:sz w:val="20"/>
          <w:szCs w:val="20"/>
        </w:rPr>
        <w:t>Children’s Hospital of Los Angeles </w:t>
      </w:r>
    </w:p>
    <w:p w14:paraId="5069A96D" w14:textId="77777777" w:rsidR="00CB3716" w:rsidRPr="006579C0" w:rsidRDefault="00CB3716" w:rsidP="00CB3716">
      <w:pPr>
        <w:jc w:val="both"/>
        <w:rPr>
          <w:rFonts w:ascii="Arial" w:eastAsia="Times New Roman" w:hAnsi="Arial" w:cs="Arial"/>
          <w:sz w:val="20"/>
          <w:szCs w:val="20"/>
        </w:rPr>
      </w:pPr>
      <w:r w:rsidRPr="006579C0">
        <w:rPr>
          <w:rFonts w:ascii="Arial" w:eastAsia="Times New Roman" w:hAnsi="Arial" w:cs="Arial"/>
          <w:sz w:val="20"/>
          <w:szCs w:val="20"/>
          <w:vertAlign w:val="superscript"/>
        </w:rPr>
        <w:t>5</w:t>
      </w:r>
      <w:r w:rsidRPr="006579C0">
        <w:rPr>
          <w:rFonts w:ascii="Arial" w:eastAsia="Times New Roman" w:hAnsi="Arial" w:cs="Arial"/>
          <w:sz w:val="20"/>
          <w:szCs w:val="20"/>
        </w:rPr>
        <w:t>Indiana University </w:t>
      </w:r>
    </w:p>
    <w:p w14:paraId="009591BE" w14:textId="77777777" w:rsidR="00CB3716" w:rsidRPr="006579C0" w:rsidRDefault="00CB3716" w:rsidP="00CB3716">
      <w:pPr>
        <w:jc w:val="both"/>
        <w:rPr>
          <w:rFonts w:ascii="Arial" w:eastAsia="Times New Roman" w:hAnsi="Arial" w:cs="Arial"/>
          <w:sz w:val="20"/>
          <w:szCs w:val="20"/>
        </w:rPr>
      </w:pPr>
      <w:r w:rsidRPr="006579C0">
        <w:rPr>
          <w:rFonts w:ascii="Arial" w:eastAsia="Times New Roman" w:hAnsi="Arial" w:cs="Arial"/>
          <w:sz w:val="20"/>
          <w:szCs w:val="20"/>
          <w:vertAlign w:val="superscript"/>
        </w:rPr>
        <w:t>6</w:t>
      </w:r>
      <w:r w:rsidRPr="006579C0">
        <w:rPr>
          <w:rFonts w:ascii="Arial" w:eastAsia="Times New Roman" w:hAnsi="Arial" w:cs="Arial"/>
          <w:color w:val="000000"/>
          <w:sz w:val="20"/>
          <w:szCs w:val="20"/>
        </w:rPr>
        <w:t>Hasbro Children’s Hospital</w:t>
      </w:r>
    </w:p>
    <w:p w14:paraId="0504E305" w14:textId="77777777" w:rsidR="00CB3716" w:rsidRPr="006579C0" w:rsidRDefault="00CB3716" w:rsidP="00CB3716">
      <w:pPr>
        <w:rPr>
          <w:rFonts w:ascii="Arial" w:eastAsia="Times New Roman" w:hAnsi="Arial" w:cs="Arial"/>
          <w:sz w:val="20"/>
          <w:szCs w:val="20"/>
        </w:rPr>
      </w:pPr>
      <w:r w:rsidRPr="006579C0">
        <w:rPr>
          <w:rFonts w:ascii="Arial" w:eastAsia="Times New Roman" w:hAnsi="Arial" w:cs="Arial"/>
          <w:sz w:val="20"/>
          <w:szCs w:val="20"/>
          <w:vertAlign w:val="superscript"/>
        </w:rPr>
        <w:t>7</w:t>
      </w:r>
      <w:r w:rsidRPr="006579C0">
        <w:rPr>
          <w:rFonts w:ascii="Arial" w:eastAsia="Times New Roman" w:hAnsi="Arial" w:cs="Arial"/>
          <w:sz w:val="20"/>
          <w:szCs w:val="20"/>
        </w:rPr>
        <w:t>Children's Hospital of Minnesota</w:t>
      </w:r>
    </w:p>
    <w:p w14:paraId="2785E4C0" w14:textId="77777777" w:rsidR="00CB3716" w:rsidRDefault="00CB3716" w:rsidP="00CB3716">
      <w:pPr>
        <w:rPr>
          <w:rFonts w:ascii="Arial" w:eastAsia="Times New Roman" w:hAnsi="Arial" w:cs="Arial"/>
          <w:sz w:val="20"/>
          <w:szCs w:val="20"/>
        </w:rPr>
      </w:pPr>
      <w:r w:rsidRPr="006579C0">
        <w:rPr>
          <w:rFonts w:ascii="Arial" w:eastAsia="Times New Roman" w:hAnsi="Arial" w:cs="Arial"/>
          <w:sz w:val="20"/>
          <w:szCs w:val="20"/>
          <w:vertAlign w:val="superscript"/>
        </w:rPr>
        <w:t>8</w:t>
      </w:r>
      <w:r w:rsidRPr="006579C0">
        <w:rPr>
          <w:rFonts w:ascii="Arial" w:eastAsia="Times New Roman" w:hAnsi="Arial" w:cs="Arial"/>
          <w:sz w:val="20"/>
          <w:szCs w:val="20"/>
        </w:rPr>
        <w:t>Denver Health Medical Center</w:t>
      </w:r>
    </w:p>
    <w:p w14:paraId="56A565FC" w14:textId="77777777" w:rsidR="00CB3716" w:rsidRPr="006579C0" w:rsidRDefault="00CB3716" w:rsidP="00CB3716">
      <w:pPr>
        <w:rPr>
          <w:rFonts w:ascii="Arial" w:eastAsia="Times New Roman" w:hAnsi="Arial" w:cs="Arial"/>
          <w:sz w:val="20"/>
          <w:szCs w:val="20"/>
        </w:rPr>
      </w:pPr>
      <w:r w:rsidRPr="00CB3716">
        <w:rPr>
          <w:rFonts w:ascii="Arial" w:eastAsia="Times New Roman" w:hAnsi="Arial" w:cs="Arial"/>
          <w:sz w:val="20"/>
          <w:szCs w:val="20"/>
          <w:vertAlign w:val="superscript"/>
        </w:rPr>
        <w:t>9</w:t>
      </w:r>
      <w:r>
        <w:rPr>
          <w:rFonts w:ascii="Arial" w:eastAsia="Times New Roman" w:hAnsi="Arial" w:cs="Arial"/>
          <w:sz w:val="20"/>
          <w:szCs w:val="20"/>
        </w:rPr>
        <w:t>Columbia University</w:t>
      </w:r>
      <w:r w:rsidR="00E7318A">
        <w:rPr>
          <w:rFonts w:ascii="Arial" w:eastAsia="Times New Roman" w:hAnsi="Arial" w:cs="Arial"/>
          <w:sz w:val="20"/>
          <w:szCs w:val="20"/>
        </w:rPr>
        <w:t xml:space="preserve"> Mailman School of Public Health</w:t>
      </w:r>
      <w:r>
        <w:rPr>
          <w:rFonts w:ascii="Arial" w:eastAsia="Times New Roman" w:hAnsi="Arial" w:cs="Arial"/>
          <w:sz w:val="20"/>
          <w:szCs w:val="20"/>
        </w:rPr>
        <w:t xml:space="preserve"> Department of Biostatistics</w:t>
      </w:r>
    </w:p>
    <w:p w14:paraId="224652FF"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b/>
          <w:bCs/>
          <w:color w:val="000000"/>
        </w:rPr>
        <w:t>BACKGROUND</w:t>
      </w:r>
    </w:p>
    <w:p w14:paraId="7EEAC5B8"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Acute appendicitis is the most common surgical emergency in children with substantial health care burden associated with the 70,000 appendectomies performed annually in the United States (1). Early recognition, increasing diagnostic accuracy, and surgical advances have dramatically lowered the morbidity of appendicitis, and virtually eliminated its mortality (1-4). While the definitive treatment is appendectomy, surgery is associated with pain, anesthesia risks, post-operative complications, decreased quality of life, and non-negligible rates of negative appendectomy (5-9). Non-operative management options are increasingly accepted, with several recent randomized trials demonstrating that uncomplicated appendicitis in adults may be safely treated with antibiotics alone, with success rates between 60-85% at one year follow-up (10-15). In addition to avoiding surgery and its associated risks, non-operative treatment of appendicitis reduces exposures associated with hospital admission and surgical procedures for both patients and hospital staff during the ongoing COVID-19 pandemic.</w:t>
      </w:r>
    </w:p>
    <w:p w14:paraId="0FB00FD2"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Pediatric studies examining the safety and efficacy of antibiotics alone for the treatment of simple, acute appendicitis are more limited with a range of smaller studies that show more variable rates of failure than in adults (16-23). While some data suggest that initial non-operative treatment should be followed by interval appendectomy, conflicting studies show that non-operative management alone may be sufficient for most cases of uncomplicated appendicitis (24,25). The largest multicenter study to date of over 1,000 children who underwent non-operative treatment of uncomplicated appendicitis demonstrated a success rate of nearly 70% at one year follow-up but was not randomized (26). A single, small randomized study in Europe showed a one-year success rate of 66% among 24 children receiving non-operative management (27). Antibiotic-only treatment of simple appendicitis certainly shows promise for children and is preferred by parents (28), but little is known about potential clinical and radiographic predictors of successful non-operative treatment (16,18).</w:t>
      </w:r>
    </w:p>
    <w:p w14:paraId="705B950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lastRenderedPageBreak/>
        <w:t>Ultrasound is the primary imaging modality for the diagnosis of acute appendicitis and is particularly attractive for use in children as it is low cost and avoids radiation exposure (1,29). In the emergency department (ED), point-of-care ultrasound (POCUS) is increasingly popular due to the advantages of dynamic, bedside imaging. POCUS for appendicitis has been show to decrease length of stay, healthcare costs, and computed tomography usage for children in the ED while having excellent test characteristics in the hands of experienced clinicians (30-33).</w:t>
      </w:r>
    </w:p>
    <w:p w14:paraId="0470E7B1"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Various sonographic findings of appendicitis have been described that correlate to operative findings; isolated dilation and inflammation of an otherwise normal appearing appendix may be seen in simple appendicitis while loss of the submucosal layer, changes to </w:t>
      </w:r>
      <w:proofErr w:type="spellStart"/>
      <w:r w:rsidRPr="008633CC">
        <w:rPr>
          <w:rFonts w:ascii="Arial" w:eastAsia="Times New Roman" w:hAnsi="Arial" w:cs="Arial"/>
          <w:color w:val="000000"/>
        </w:rPr>
        <w:t>pericecal</w:t>
      </w:r>
      <w:proofErr w:type="spellEnd"/>
      <w:r w:rsidRPr="008633CC">
        <w:rPr>
          <w:rFonts w:ascii="Arial" w:eastAsia="Times New Roman" w:hAnsi="Arial" w:cs="Arial"/>
          <w:color w:val="000000"/>
        </w:rPr>
        <w:t xml:space="preserve"> fat, and free fluid are often seen in perforated appendicitis (34,35). Sonographic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staging assesses the submucosal layer of the appendix, which can easily be identified and characterized on POCUS to differentiate complicated from uncomplicated appendicitis (36-38). This distinction on POCUS may be useful to specifically identify children who are ideal candidates for non-operative management.  </w:t>
      </w:r>
    </w:p>
    <w:p w14:paraId="7A7522FA"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Our primary objective of this study was to determine whether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staging on POCUS accurately differentiates uncomplicated from complicated appendicitis in children when compared to surgical pathology findings. We also aimed to determine the ease-of-use for providers and acceptability to patients of POCUS used for this purpose in the ED.</w:t>
      </w:r>
    </w:p>
    <w:p w14:paraId="7ACBBB11"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b/>
          <w:bCs/>
          <w:color w:val="000000"/>
        </w:rPr>
        <w:t>METHODS</w:t>
      </w:r>
    </w:p>
    <w:p w14:paraId="74D46AE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u w:val="single"/>
        </w:rPr>
        <w:t>Design and population:</w:t>
      </w:r>
      <w:r w:rsidRPr="008633CC">
        <w:rPr>
          <w:rFonts w:ascii="Arial" w:eastAsia="Times New Roman" w:hAnsi="Arial" w:cs="Arial"/>
          <w:color w:val="000000"/>
        </w:rPr>
        <w:t xml:space="preserve"> We enrolled a convenient sample of healthy children 5 years to 17 years who were diagnosed with acute appendicitis by ultrasound, cat scans (CT), and/or magnetic resonance imaging (MRI) in any one of the eight participating emergency departments. We excluded patients with underlying medical conditions such as short gut syndrome, prior abdominal surgeries, presence of gastrostomy tubes, presence of jejunostomy tubes.</w:t>
      </w:r>
    </w:p>
    <w:p w14:paraId="1415A671"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u w:val="single"/>
        </w:rPr>
        <w:t>Study process:</w:t>
      </w:r>
      <w:r w:rsidRPr="008633CC">
        <w:rPr>
          <w:rFonts w:ascii="Arial" w:eastAsia="Times New Roman" w:hAnsi="Arial" w:cs="Arial"/>
          <w:color w:val="000000"/>
        </w:rPr>
        <w:t xml:space="preserve"> This was a prospective cohort study in a pediatric emergency department. Research coordinators and medical providers were trained on the study. When eligible patients were identified, and ED providers trained to perform bedside point-of-care ultrasound (POCUS) on acute appendicitis were available, then these patients were approached for consent and assent if children were over than 7 years old. Upon consent, a trained pediatric emergency medicine provider (fellow or attending physician) would perform a bedside point-of-care ultrasound (POCUS) when time permitted. A repeat POCUS would be performed prior to patients going to the operating room for the laparoscopic appendectomy.</w:t>
      </w:r>
    </w:p>
    <w:p w14:paraId="1D9EE909"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u w:val="single"/>
        </w:rPr>
        <w:t>Objectives:</w:t>
      </w:r>
      <w:r w:rsidRPr="008633CC">
        <w:rPr>
          <w:rFonts w:ascii="Arial" w:eastAsia="Times New Roman" w:hAnsi="Arial" w:cs="Arial"/>
          <w:color w:val="000000"/>
        </w:rPr>
        <w:t xml:space="preserve"> This was a pilot study investigating the feasibility of doing point of care ultrasound in a pediatric ED by trained medical providers. Our aims were to 1) determine clinically important factors on point of care ultrasound that might assist clinicians in determining progression of simple acute appendicitis diagnosed in children seen in an emergency department; 2) identify enabling and deterring factors for doing serial POCUS.</w:t>
      </w:r>
    </w:p>
    <w:p w14:paraId="745EC9A5"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For aim 1, we collected the following ultrasound predictors: 1) largest diameter of appendix, 2) anterior wall measurement, 3) presence of fecalith, 4) presence of surrounding free fluid, 5) presence of surrounding inflammation, 6) wall characterization, 7) </w:t>
      </w:r>
      <w:proofErr w:type="spellStart"/>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grade/stage. There are 4 stages in the </w:t>
      </w:r>
      <w:proofErr w:type="spellStart"/>
      <w:r w:rsidRPr="008633CC">
        <w:rPr>
          <w:rFonts w:ascii="Arial" w:eastAsia="Times New Roman" w:hAnsi="Arial" w:cs="Arial"/>
          <w:color w:val="000000"/>
        </w:rPr>
        <w:t>Pyulaert</w:t>
      </w:r>
      <w:proofErr w:type="spellEnd"/>
      <w:r w:rsidRPr="008633CC">
        <w:rPr>
          <w:rFonts w:ascii="Arial" w:eastAsia="Times New Roman" w:hAnsi="Arial" w:cs="Arial"/>
          <w:color w:val="000000"/>
        </w:rPr>
        <w:t xml:space="preserve"> stages: stage 1 is a thin and smooth submucosal layer which suggests early appendicitis, stage 2 shows a thick and smooth submucosal layer that is suggestive of suppurative appendicitis, stage 3 indicates a submucosal layer that is thick and irregular, or thin and intermittent which reflects gangrenous appendix, and stage 4 defines as an </w:t>
      </w:r>
      <w:r w:rsidRPr="008633CC">
        <w:rPr>
          <w:rFonts w:ascii="Arial" w:eastAsia="Times New Roman" w:hAnsi="Arial" w:cs="Arial"/>
          <w:color w:val="000000"/>
        </w:rPr>
        <w:lastRenderedPageBreak/>
        <w:t xml:space="preserve">unidentifiable submucosal layer with amorphous inner structures, suggestive of a perforated appendicitis. </w:t>
      </w:r>
      <w:r w:rsidRPr="008633CC">
        <w:rPr>
          <w:rFonts w:ascii="Arial" w:eastAsia="Times New Roman" w:hAnsi="Arial" w:cs="Arial"/>
          <w:i/>
          <w:iCs/>
          <w:color w:val="000000"/>
          <w:sz w:val="20"/>
          <w:szCs w:val="20"/>
        </w:rPr>
        <w:t xml:space="preserve">Kaneko K, Tsuda M. Ultrasound-based decision making in the treatment of acute appendicitis in children. </w:t>
      </w:r>
      <w:proofErr w:type="spellStart"/>
      <w:r w:rsidRPr="008633CC">
        <w:rPr>
          <w:rFonts w:ascii="Arial" w:eastAsia="Times New Roman" w:hAnsi="Arial" w:cs="Arial"/>
          <w:i/>
          <w:iCs/>
          <w:color w:val="000000"/>
          <w:sz w:val="20"/>
          <w:szCs w:val="20"/>
        </w:rPr>
        <w:t>Journ</w:t>
      </w:r>
      <w:proofErr w:type="spellEnd"/>
      <w:r w:rsidRPr="008633CC">
        <w:rPr>
          <w:rFonts w:ascii="Arial" w:eastAsia="Times New Roman" w:hAnsi="Arial" w:cs="Arial"/>
          <w:i/>
          <w:iCs/>
          <w:color w:val="000000"/>
          <w:sz w:val="20"/>
          <w:szCs w:val="20"/>
        </w:rPr>
        <w:t xml:space="preserve"> Ped Surg. 2004;1316-1320</w:t>
      </w:r>
      <w:r w:rsidRPr="008633CC">
        <w:rPr>
          <w:rFonts w:ascii="Arial" w:eastAsia="Times New Roman" w:hAnsi="Arial" w:cs="Arial"/>
          <w:color w:val="000000"/>
        </w:rPr>
        <w:t xml:space="preserve">.  For the repeat POCUS, we collected these additional predictors: 1) time from antibiotics given, 2) change in the diameter of the appendix, 2) change in the amount of </w:t>
      </w:r>
      <w:proofErr w:type="spellStart"/>
      <w:r w:rsidRPr="008633CC">
        <w:rPr>
          <w:rFonts w:ascii="Arial" w:eastAsia="Times New Roman" w:hAnsi="Arial" w:cs="Arial"/>
          <w:color w:val="000000"/>
        </w:rPr>
        <w:t>periappendiceal</w:t>
      </w:r>
      <w:proofErr w:type="spellEnd"/>
      <w:r w:rsidRPr="008633CC">
        <w:rPr>
          <w:rFonts w:ascii="Arial" w:eastAsia="Times New Roman" w:hAnsi="Arial" w:cs="Arial"/>
          <w:color w:val="000000"/>
        </w:rPr>
        <w:t xml:space="preserve"> fluid, 3) change in wall thickness, 4) wall features. The characteristics of sequential POCUS may change over time. We collected time of symptoms onset, time of first US conducted, time of second US conducted, time of antibiotics given, and time of surgery. This allowed us to determine if changes between the two US could be the result of time difference. In addition, we collected surgical report through chart review so we could compare POCUS findings to the surgical report.</w:t>
      </w:r>
    </w:p>
    <w:p w14:paraId="736AB4CD"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For aim 2, we collected the following data: 1) availability of trained PEM medical provider to perform POCUS, 2) time to perform POCUS</w:t>
      </w:r>
      <w:r w:rsidR="003F7FD6">
        <w:rPr>
          <w:rFonts w:ascii="Arial" w:eastAsia="Times New Roman" w:hAnsi="Arial" w:cs="Arial"/>
          <w:color w:val="000000"/>
        </w:rPr>
        <w:t>, 3</w:t>
      </w:r>
      <w:r w:rsidRPr="008633CC">
        <w:rPr>
          <w:rFonts w:ascii="Arial" w:eastAsia="Times New Roman" w:hAnsi="Arial" w:cs="Arial"/>
          <w:color w:val="000000"/>
        </w:rPr>
        <w:t>) reasons for not able to perform POCUS.</w:t>
      </w:r>
    </w:p>
    <w:p w14:paraId="5FA71209"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u w:val="single"/>
        </w:rPr>
        <w:t>Additional Data collection:</w:t>
      </w:r>
      <w:r w:rsidRPr="008633CC">
        <w:rPr>
          <w:rFonts w:ascii="Arial" w:eastAsia="Times New Roman" w:hAnsi="Arial" w:cs="Arial"/>
          <w:color w:val="000000"/>
        </w:rPr>
        <w:t xml:space="preserve"> As in all ultrasounds, the images of POCUS depends on the performer and patients’ characteristics. As such, we collected data on the person and department that performed the POCUS. We also gathered patients’ characteristics including age, gender, weight, and height.</w:t>
      </w:r>
    </w:p>
    <w:p w14:paraId="276BBCF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Participating sites transmitted to us de-identified information documented on the data collection form to us.</w:t>
      </w:r>
    </w:p>
    <w:p w14:paraId="6B3CED1A"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u w:val="single"/>
        </w:rPr>
        <w:t>Sample size:</w:t>
      </w:r>
      <w:r w:rsidRPr="008633CC">
        <w:rPr>
          <w:rFonts w:ascii="Arial" w:eastAsia="Times New Roman" w:hAnsi="Arial" w:cs="Arial"/>
          <w:color w:val="000000"/>
        </w:rPr>
        <w:t>  We anticipated to enroll 100 subjects across all sites. This would allow us a reasonable sample size to assess for potential associations.</w:t>
      </w:r>
    </w:p>
    <w:p w14:paraId="1B60E014" w14:textId="6D6B58B7" w:rsidR="008633CC" w:rsidRDefault="008633CC" w:rsidP="008633CC">
      <w:pPr>
        <w:spacing w:before="240" w:after="240" w:line="240" w:lineRule="auto"/>
        <w:rPr>
          <w:ins w:id="0" w:author="Li, Xiaoyang" w:date="2021-01-16T00:32:00Z"/>
          <w:rFonts w:ascii="Arial" w:eastAsia="Times New Roman" w:hAnsi="Arial" w:cs="Arial"/>
          <w:color w:val="000000"/>
        </w:rPr>
      </w:pPr>
      <w:r w:rsidRPr="008633CC">
        <w:rPr>
          <w:rFonts w:ascii="Arial" w:eastAsia="Times New Roman" w:hAnsi="Arial" w:cs="Arial"/>
          <w:color w:val="000000"/>
          <w:u w:val="single"/>
        </w:rPr>
        <w:t>Data analyses:</w:t>
      </w:r>
      <w:r w:rsidRPr="008633CC">
        <w:rPr>
          <w:rFonts w:ascii="Arial" w:eastAsia="Times New Roman" w:hAnsi="Arial" w:cs="Arial"/>
          <w:color w:val="000000"/>
        </w:rPr>
        <w:t xml:space="preserve">  </w:t>
      </w:r>
      <w:del w:id="1" w:author="Li, Xiaoyang" w:date="2021-02-07T19:24:00Z">
        <w:r w:rsidRPr="008633CC" w:rsidDel="00880ECC">
          <w:rPr>
            <w:rFonts w:ascii="Arial" w:eastAsia="Times New Roman" w:hAnsi="Arial" w:cs="Arial"/>
            <w:color w:val="000000"/>
          </w:rPr>
          <w:delText>We had plans to perform descriptive analyses to describe the population. We analyzed changes in the ultrasound findings for each patient over time using t-test for continuous variables; and chi-square for dichotomous variables using SPSS v 21 (Chicago, USA)</w:delText>
        </w:r>
      </w:del>
    </w:p>
    <w:p w14:paraId="7B888DF4" w14:textId="63D9D81E" w:rsidR="00A752C5" w:rsidRPr="00A752C5" w:rsidRDefault="00A752C5" w:rsidP="008633CC">
      <w:pPr>
        <w:spacing w:before="240" w:after="240" w:line="240" w:lineRule="auto"/>
        <w:rPr>
          <w:rFonts w:ascii="Times New Roman" w:hAnsi="Times New Roman" w:cs="Times New Roman"/>
          <w:sz w:val="24"/>
          <w:szCs w:val="24"/>
          <w:lang w:eastAsia="zh-CN"/>
          <w:rPrChange w:id="2" w:author="Li, Xiaoyang" w:date="2021-01-16T00:32:00Z">
            <w:rPr>
              <w:rFonts w:ascii="Times New Roman" w:eastAsia="Times New Roman" w:hAnsi="Times New Roman" w:cs="Times New Roman"/>
              <w:sz w:val="24"/>
              <w:szCs w:val="24"/>
            </w:rPr>
          </w:rPrChange>
        </w:rPr>
      </w:pPr>
      <w:ins w:id="3" w:author="Li, Xiaoyang" w:date="2021-01-16T00:32:00Z">
        <w:r>
          <w:rPr>
            <w:rFonts w:ascii="Arial" w:hAnsi="Arial" w:cs="Arial" w:hint="eastAsia"/>
            <w:color w:val="000000"/>
            <w:lang w:eastAsia="zh-CN"/>
          </w:rPr>
          <w:t>W</w:t>
        </w:r>
        <w:r>
          <w:rPr>
            <w:rFonts w:ascii="Arial" w:hAnsi="Arial" w:cs="Arial"/>
            <w:color w:val="000000"/>
            <w:lang w:eastAsia="zh-CN"/>
          </w:rPr>
          <w:t xml:space="preserve">e performed descriptive analyses to describe the population. </w:t>
        </w:r>
      </w:ins>
      <w:ins w:id="4" w:author="Li, Xiaoyang" w:date="2021-01-16T00:33:00Z">
        <w:r>
          <w:rPr>
            <w:rFonts w:ascii="Arial" w:hAnsi="Arial" w:cs="Arial"/>
            <w:color w:val="000000"/>
            <w:lang w:eastAsia="zh-CN"/>
          </w:rPr>
          <w:t xml:space="preserve">To compare the </w:t>
        </w:r>
      </w:ins>
      <w:ins w:id="5" w:author="Li, Xiaoyang" w:date="2021-01-16T00:34:00Z">
        <w:r>
          <w:rPr>
            <w:rFonts w:ascii="Arial" w:hAnsi="Arial" w:cs="Arial"/>
            <w:color w:val="000000"/>
            <w:lang w:eastAsia="zh-CN"/>
          </w:rPr>
          <w:t xml:space="preserve">difference between </w:t>
        </w:r>
        <w:r w:rsidRPr="00A752C5">
          <w:rPr>
            <w:rFonts w:ascii="Arial" w:hAnsi="Arial" w:cs="Arial"/>
            <w:color w:val="000000"/>
            <w:lang w:eastAsia="zh-CN"/>
          </w:rPr>
          <w:t>Surgical Pathology Reports</w:t>
        </w:r>
        <w:r>
          <w:rPr>
            <w:rFonts w:ascii="Arial" w:hAnsi="Arial" w:cs="Arial"/>
            <w:color w:val="000000"/>
            <w:lang w:eastAsia="zh-CN"/>
          </w:rPr>
          <w:t xml:space="preserve"> stage and </w:t>
        </w:r>
        <w:proofErr w:type="spellStart"/>
        <w:r w:rsidRPr="00A752C5">
          <w:rPr>
            <w:rFonts w:ascii="Arial" w:hAnsi="Arial" w:cs="Arial"/>
            <w:color w:val="000000"/>
            <w:lang w:eastAsia="zh-CN"/>
          </w:rPr>
          <w:t>Puylaert</w:t>
        </w:r>
        <w:proofErr w:type="spellEnd"/>
        <w:r w:rsidRPr="00A752C5">
          <w:rPr>
            <w:rFonts w:ascii="Arial" w:hAnsi="Arial" w:cs="Arial"/>
            <w:color w:val="000000"/>
            <w:lang w:eastAsia="zh-CN"/>
          </w:rPr>
          <w:t xml:space="preserve"> Stages</w:t>
        </w:r>
        <w:r>
          <w:rPr>
            <w:rFonts w:ascii="Arial" w:hAnsi="Arial" w:cs="Arial"/>
            <w:color w:val="000000"/>
            <w:lang w:eastAsia="zh-CN"/>
          </w:rPr>
          <w:t xml:space="preserve">, we </w:t>
        </w:r>
      </w:ins>
      <w:ins w:id="6" w:author="Li, Xiaoyang" w:date="2021-01-16T00:41:00Z">
        <w:r w:rsidR="00DB4E23">
          <w:rPr>
            <w:rFonts w:ascii="Arial" w:hAnsi="Arial" w:cs="Arial"/>
            <w:color w:val="000000"/>
            <w:lang w:eastAsia="zh-CN"/>
          </w:rPr>
          <w:t xml:space="preserve">built the 2x2 </w:t>
        </w:r>
        <w:proofErr w:type="spellStart"/>
        <w:r w:rsidR="00DB4E23">
          <w:rPr>
            <w:rFonts w:ascii="Arial" w:hAnsi="Arial" w:cs="Arial"/>
            <w:color w:val="000000"/>
            <w:lang w:eastAsia="zh-CN"/>
          </w:rPr>
          <w:t>contigency</w:t>
        </w:r>
        <w:proofErr w:type="spellEnd"/>
        <w:r w:rsidR="00DB4E23">
          <w:rPr>
            <w:rFonts w:ascii="Arial" w:hAnsi="Arial" w:cs="Arial"/>
            <w:color w:val="000000"/>
            <w:lang w:eastAsia="zh-CN"/>
          </w:rPr>
          <w:t xml:space="preserve"> table and </w:t>
        </w:r>
      </w:ins>
      <w:ins w:id="7" w:author="Li, Xiaoyang" w:date="2021-01-16T00:38:00Z">
        <w:r>
          <w:rPr>
            <w:rFonts w:ascii="Arial" w:hAnsi="Arial" w:cs="Arial"/>
            <w:color w:val="000000"/>
            <w:lang w:eastAsia="zh-CN"/>
          </w:rPr>
          <w:t xml:space="preserve">used </w:t>
        </w:r>
        <w:proofErr w:type="spellStart"/>
        <w:r>
          <w:rPr>
            <w:rFonts w:ascii="Arial" w:hAnsi="Arial" w:cs="Arial"/>
            <w:color w:val="000000"/>
            <w:lang w:eastAsia="zh-CN"/>
          </w:rPr>
          <w:t>McNemar</w:t>
        </w:r>
      </w:ins>
      <w:proofErr w:type="spellEnd"/>
      <w:ins w:id="8" w:author="Li, Xiaoyang" w:date="2021-01-16T00:42:00Z">
        <w:r w:rsidR="00DB4E23">
          <w:rPr>
            <w:rFonts w:ascii="Arial" w:hAnsi="Arial" w:cs="Arial"/>
            <w:color w:val="000000"/>
            <w:lang w:eastAsia="zh-CN"/>
          </w:rPr>
          <w:t xml:space="preserve"> test to examine the marginal homogeneity.</w:t>
        </w:r>
      </w:ins>
      <w:ins w:id="9" w:author="Li, Xiaoyang" w:date="2021-01-16T00:43:00Z">
        <w:r w:rsidR="00DB4E23">
          <w:rPr>
            <w:rFonts w:ascii="Arial" w:hAnsi="Arial" w:cs="Arial"/>
            <w:color w:val="000000"/>
            <w:lang w:eastAsia="zh-CN"/>
          </w:rPr>
          <w:t xml:space="preserve"> </w:t>
        </w:r>
      </w:ins>
      <w:ins w:id="10" w:author="Li, Xiaoyang" w:date="2021-01-16T01:12:00Z">
        <w:r w:rsidR="00CD7594">
          <w:rPr>
            <w:rFonts w:ascii="Arial" w:hAnsi="Arial" w:cs="Arial"/>
            <w:color w:val="000000"/>
            <w:lang w:eastAsia="zh-CN"/>
          </w:rPr>
          <w:t>We analyzed characteristics in the ultrasound findings</w:t>
        </w:r>
      </w:ins>
      <w:ins w:id="11" w:author="Li, Xiaoyang" w:date="2021-02-07T15:13:00Z">
        <w:r w:rsidR="000B6A1A">
          <w:rPr>
            <w:rFonts w:ascii="Arial" w:hAnsi="Arial" w:cs="Arial"/>
            <w:color w:val="000000"/>
            <w:lang w:eastAsia="zh-CN"/>
          </w:rPr>
          <w:t xml:space="preserve"> betwee</w:t>
        </w:r>
      </w:ins>
      <w:ins w:id="12" w:author="Li, Xiaoyang" w:date="2021-02-07T15:14:00Z">
        <w:r w:rsidR="000B6A1A">
          <w:rPr>
            <w:rFonts w:ascii="Arial" w:hAnsi="Arial" w:cs="Arial"/>
            <w:color w:val="000000"/>
            <w:lang w:eastAsia="zh-CN"/>
          </w:rPr>
          <w:t xml:space="preserve">n different </w:t>
        </w:r>
      </w:ins>
      <w:ins w:id="13" w:author="Li, Xiaoyang" w:date="2021-02-07T17:40:00Z">
        <w:r w:rsidR="00C379B8">
          <w:rPr>
            <w:rFonts w:ascii="Arial" w:hAnsi="Arial" w:cs="Arial"/>
            <w:color w:val="000000"/>
            <w:lang w:eastAsia="zh-CN"/>
          </w:rPr>
          <w:t>groups</w:t>
        </w:r>
      </w:ins>
      <w:ins w:id="14" w:author="Li, Xiaoyang" w:date="2021-01-16T01:12:00Z">
        <w:r w:rsidR="00CD7594">
          <w:rPr>
            <w:rFonts w:ascii="Arial" w:hAnsi="Arial" w:cs="Arial"/>
            <w:color w:val="000000"/>
            <w:lang w:eastAsia="zh-CN"/>
          </w:rPr>
          <w:t xml:space="preserve"> using t-test </w:t>
        </w:r>
      </w:ins>
      <w:ins w:id="15" w:author="Li, Xiaoyang" w:date="2021-02-07T18:17:00Z">
        <w:r w:rsidR="00723F44">
          <w:rPr>
            <w:rFonts w:ascii="Arial" w:hAnsi="Arial" w:cs="Arial"/>
            <w:color w:val="000000"/>
            <w:lang w:eastAsia="zh-CN"/>
          </w:rPr>
          <w:t>and ANOVA for</w:t>
        </w:r>
      </w:ins>
      <w:ins w:id="16" w:author="Li, Xiaoyang" w:date="2021-01-16T01:13:00Z">
        <w:r w:rsidR="00CD7594">
          <w:rPr>
            <w:rFonts w:ascii="Arial" w:hAnsi="Arial" w:cs="Arial"/>
            <w:color w:val="000000"/>
            <w:lang w:eastAsia="zh-CN"/>
          </w:rPr>
          <w:t xml:space="preserve"> continuous variables, and Fisher’s exact test for nominal variables</w:t>
        </w:r>
      </w:ins>
      <w:ins w:id="17" w:author="Li, Xiaoyang" w:date="2021-01-16T01:14:00Z">
        <w:r w:rsidR="00CD7594">
          <w:rPr>
            <w:rFonts w:ascii="Arial" w:hAnsi="Arial" w:cs="Arial"/>
            <w:color w:val="000000"/>
            <w:lang w:eastAsia="zh-CN"/>
          </w:rPr>
          <w:t xml:space="preserve">. </w:t>
        </w:r>
      </w:ins>
      <w:ins w:id="18" w:author="Li, Xiaoyang" w:date="2021-02-07T15:14:00Z">
        <w:r w:rsidR="000B6A1A">
          <w:rPr>
            <w:rFonts w:ascii="Arial" w:hAnsi="Arial" w:cs="Arial"/>
            <w:color w:val="000000"/>
            <w:lang w:eastAsia="zh-CN"/>
          </w:rPr>
          <w:t>In addition, w</w:t>
        </w:r>
      </w:ins>
      <w:ins w:id="19" w:author="Li, Xiaoyang" w:date="2021-02-07T15:10:00Z">
        <w:r w:rsidR="000B6A1A">
          <w:rPr>
            <w:rFonts w:ascii="Arial" w:hAnsi="Arial" w:cs="Arial"/>
            <w:color w:val="000000"/>
            <w:lang w:eastAsia="zh-CN"/>
          </w:rPr>
          <w:t>e used logis</w:t>
        </w:r>
      </w:ins>
      <w:ins w:id="20" w:author="Li, Xiaoyang" w:date="2021-02-07T15:11:00Z">
        <w:r w:rsidR="000B6A1A">
          <w:rPr>
            <w:rFonts w:ascii="Arial" w:hAnsi="Arial" w:cs="Arial"/>
            <w:color w:val="000000"/>
            <w:lang w:eastAsia="zh-CN"/>
          </w:rPr>
          <w:t xml:space="preserve">tic regression to predict </w:t>
        </w:r>
      </w:ins>
      <w:ins w:id="21" w:author="Li, Xiaoyang" w:date="2021-02-07T15:12:00Z">
        <w:r w:rsidR="000B6A1A">
          <w:rPr>
            <w:rFonts w:ascii="Arial" w:hAnsi="Arial" w:cs="Arial"/>
            <w:color w:val="000000"/>
            <w:lang w:eastAsia="zh-CN"/>
          </w:rPr>
          <w:t>surgical stages</w:t>
        </w:r>
        <w:r w:rsidR="000B6A1A">
          <w:rPr>
            <w:rFonts w:ascii="Arial" w:hAnsi="Arial" w:cs="Arial"/>
            <w:color w:val="000000"/>
            <w:lang w:eastAsia="zh-CN"/>
          </w:rPr>
          <w:t xml:space="preserve"> by related </w:t>
        </w:r>
      </w:ins>
      <w:ins w:id="22" w:author="Li, Xiaoyang" w:date="2021-02-07T15:13:00Z">
        <w:r w:rsidR="000B6A1A">
          <w:rPr>
            <w:rFonts w:ascii="Arial" w:hAnsi="Arial" w:cs="Arial"/>
            <w:color w:val="000000"/>
            <w:lang w:eastAsia="zh-CN"/>
          </w:rPr>
          <w:t>characteristics</w:t>
        </w:r>
        <w:r w:rsidR="000B6A1A">
          <w:rPr>
            <w:rFonts w:ascii="Arial" w:hAnsi="Arial" w:cs="Arial"/>
            <w:color w:val="000000"/>
            <w:lang w:eastAsia="zh-CN"/>
          </w:rPr>
          <w:t xml:space="preserve"> we test above.</w:t>
        </w:r>
      </w:ins>
      <w:ins w:id="23" w:author="Li, Xiaoyang" w:date="2021-02-07T15:14:00Z">
        <w:r w:rsidR="000B6A1A">
          <w:rPr>
            <w:rFonts w:ascii="Arial" w:hAnsi="Arial" w:cs="Arial"/>
            <w:color w:val="000000"/>
            <w:lang w:eastAsia="zh-CN"/>
          </w:rPr>
          <w:t xml:space="preserve"> </w:t>
        </w:r>
      </w:ins>
      <w:ins w:id="24" w:author="Li, Xiaoyang" w:date="2021-02-07T15:15:00Z">
        <w:r w:rsidR="000B6A1A">
          <w:rPr>
            <w:rFonts w:ascii="Arial" w:hAnsi="Arial" w:cs="Arial"/>
            <w:color w:val="000000"/>
            <w:lang w:eastAsia="zh-CN"/>
          </w:rPr>
          <w:t xml:space="preserve">In the end, we selected the best prediction model by </w:t>
        </w:r>
        <w:r w:rsidR="000B6A1A">
          <w:rPr>
            <w:rFonts w:ascii="Arial" w:hAnsi="Arial" w:cs="Arial"/>
            <w:color w:val="000000"/>
            <w:lang w:eastAsia="zh-CN"/>
          </w:rPr>
          <w:t>comparing their performance</w:t>
        </w:r>
        <w:r w:rsidR="000B6A1A">
          <w:rPr>
            <w:rFonts w:ascii="Arial" w:hAnsi="Arial" w:cs="Arial"/>
            <w:color w:val="000000"/>
            <w:lang w:eastAsia="zh-CN"/>
          </w:rPr>
          <w:t>.</w:t>
        </w:r>
      </w:ins>
      <w:ins w:id="25" w:author="Li, Xiaoyang" w:date="2021-02-07T19:25:00Z">
        <w:r w:rsidR="00880ECC">
          <w:rPr>
            <w:rFonts w:ascii="Arial" w:hAnsi="Arial" w:cs="Arial"/>
            <w:color w:val="000000"/>
            <w:lang w:eastAsia="zh-CN"/>
          </w:rPr>
          <w:t xml:space="preserve"> We conducted all of above data analyses by using R version 4.02.</w:t>
        </w:r>
      </w:ins>
    </w:p>
    <w:p w14:paraId="6E812CD0"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b/>
          <w:bCs/>
          <w:color w:val="000000"/>
        </w:rPr>
        <w:t>RESULTS</w:t>
      </w:r>
    </w:p>
    <w:p w14:paraId="6CA127B0" w14:textId="3B961A83"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Between February 2019 and February 2020, we enrolled </w:t>
      </w:r>
      <w:commentRangeStart w:id="26"/>
      <w:r w:rsidRPr="008633CC">
        <w:rPr>
          <w:rFonts w:ascii="Arial" w:eastAsia="Times New Roman" w:hAnsi="Arial" w:cs="Arial"/>
          <w:color w:val="000000"/>
        </w:rPr>
        <w:t>97</w:t>
      </w:r>
      <w:commentRangeEnd w:id="26"/>
      <w:r w:rsidR="00A752C5">
        <w:rPr>
          <w:rStyle w:val="CommentReference"/>
        </w:rPr>
        <w:commentReference w:id="26"/>
      </w:r>
      <w:r w:rsidRPr="008633CC">
        <w:rPr>
          <w:rFonts w:ascii="Arial" w:eastAsia="Times New Roman" w:hAnsi="Arial" w:cs="Arial"/>
          <w:color w:val="000000"/>
        </w:rPr>
        <w:t xml:space="preserve"> subjects across all eight sites. Table 1 described the demographics of the patients enrolled. Table 2 illustrated the association between the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seen on ultrasound and the surgical pathology report. It appeared that the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staging may overestimate the clinical finding on surgical report, When stages 1 and 2 of the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are combined together as do the surgical report where early and suppurative are combined as a group; gangrenous and perforated appendicitis were combined as another group (Table 3) using </w:t>
      </w:r>
      <w:proofErr w:type="spellStart"/>
      <w:r w:rsidRPr="008633CC">
        <w:rPr>
          <w:rFonts w:ascii="Arial" w:eastAsia="Times New Roman" w:hAnsi="Arial" w:cs="Arial"/>
          <w:color w:val="000000"/>
        </w:rPr>
        <w:t>McNemar</w:t>
      </w:r>
      <w:proofErr w:type="spellEnd"/>
      <w:r w:rsidRPr="008633CC">
        <w:rPr>
          <w:rFonts w:ascii="Arial" w:eastAsia="Times New Roman" w:hAnsi="Arial" w:cs="Arial"/>
          <w:color w:val="000000"/>
        </w:rPr>
        <w:t xml:space="preserve"> test, we found that when patients were found to have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1 or 2, none of them had worrisome surgical pathology findings such as gangrenous or perforated appendicitis. The sensitivity of using </w:t>
      </w:r>
      <w:proofErr w:type="spellStart"/>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staging to determine complicated appendicitis (gangrenous or perforated appendicitis) is </w:t>
      </w:r>
      <w:del w:id="27" w:author="Li, Xiaoyang" w:date="2021-02-07T19:22:00Z">
        <w:r w:rsidRPr="008633CC" w:rsidDel="007304B2">
          <w:rPr>
            <w:rFonts w:ascii="Arial" w:eastAsia="Times New Roman" w:hAnsi="Arial" w:cs="Arial"/>
            <w:color w:val="000000"/>
          </w:rPr>
          <w:delText>0.65</w:delText>
        </w:r>
      </w:del>
      <w:ins w:id="28" w:author="Li, Xiaoyang" w:date="2021-02-07T19:22:00Z">
        <w:r w:rsidR="007304B2">
          <w:rPr>
            <w:rFonts w:ascii="Arial" w:eastAsia="Times New Roman" w:hAnsi="Arial" w:cs="Arial"/>
            <w:color w:val="000000"/>
          </w:rPr>
          <w:t>1</w:t>
        </w:r>
      </w:ins>
      <w:r w:rsidRPr="008633CC">
        <w:rPr>
          <w:rFonts w:ascii="Arial" w:eastAsia="Times New Roman" w:hAnsi="Arial" w:cs="Arial"/>
          <w:color w:val="000000"/>
        </w:rPr>
        <w:t xml:space="preserve"> with specificity of </w:t>
      </w:r>
      <w:del w:id="29" w:author="Li, Xiaoyang" w:date="2021-02-07T19:22:00Z">
        <w:r w:rsidRPr="008633CC" w:rsidDel="007304B2">
          <w:rPr>
            <w:rFonts w:ascii="Arial" w:eastAsia="Times New Roman" w:hAnsi="Arial" w:cs="Arial"/>
            <w:color w:val="000000"/>
          </w:rPr>
          <w:delText>1.00</w:delText>
        </w:r>
      </w:del>
      <w:ins w:id="30" w:author="Li, Xiaoyang" w:date="2021-02-07T19:22:00Z">
        <w:r w:rsidR="007304B2">
          <w:rPr>
            <w:rFonts w:ascii="Arial" w:eastAsia="Times New Roman" w:hAnsi="Arial" w:cs="Arial"/>
            <w:color w:val="000000"/>
          </w:rPr>
          <w:t>0.650</w:t>
        </w:r>
      </w:ins>
      <w:r w:rsidRPr="008633CC">
        <w:rPr>
          <w:rFonts w:ascii="Arial" w:eastAsia="Times New Roman" w:hAnsi="Arial" w:cs="Arial"/>
          <w:color w:val="000000"/>
        </w:rPr>
        <w:t xml:space="preserve">; positive predictive value of </w:t>
      </w:r>
      <w:del w:id="31" w:author="Li, Xiaoyang" w:date="2021-02-07T19:22:00Z">
        <w:r w:rsidRPr="008633CC" w:rsidDel="007304B2">
          <w:rPr>
            <w:rFonts w:ascii="Arial" w:eastAsia="Times New Roman" w:hAnsi="Arial" w:cs="Arial"/>
            <w:color w:val="000000"/>
          </w:rPr>
          <w:delText>1.0</w:delText>
        </w:r>
      </w:del>
      <w:ins w:id="32" w:author="Li, Xiaoyang" w:date="2021-02-07T19:22:00Z">
        <w:r w:rsidR="007304B2">
          <w:rPr>
            <w:rFonts w:ascii="Arial" w:eastAsia="Times New Roman" w:hAnsi="Arial" w:cs="Arial"/>
            <w:color w:val="000000"/>
          </w:rPr>
          <w:t>0.416</w:t>
        </w:r>
      </w:ins>
      <w:r w:rsidRPr="008633CC">
        <w:rPr>
          <w:rFonts w:ascii="Arial" w:eastAsia="Times New Roman" w:hAnsi="Arial" w:cs="Arial"/>
          <w:color w:val="000000"/>
        </w:rPr>
        <w:t xml:space="preserve"> and negative predictive value of</w:t>
      </w:r>
      <w:ins w:id="33" w:author="Li, Xiaoyang" w:date="2021-02-07T19:22:00Z">
        <w:r w:rsidR="007304B2">
          <w:rPr>
            <w:rFonts w:ascii="Arial" w:eastAsia="Times New Roman" w:hAnsi="Arial" w:cs="Arial"/>
            <w:color w:val="000000"/>
          </w:rPr>
          <w:t xml:space="preserve"> </w:t>
        </w:r>
      </w:ins>
      <w:del w:id="34" w:author="Li, Xiaoyang" w:date="2021-02-07T19:22:00Z">
        <w:r w:rsidRPr="008633CC" w:rsidDel="007304B2">
          <w:rPr>
            <w:rFonts w:ascii="Arial" w:eastAsia="Times New Roman" w:hAnsi="Arial" w:cs="Arial"/>
            <w:color w:val="000000"/>
          </w:rPr>
          <w:delText xml:space="preserve"> 0.42</w:delText>
        </w:r>
      </w:del>
      <w:ins w:id="35" w:author="Li, Xiaoyang" w:date="2021-02-07T19:22:00Z">
        <w:r w:rsidR="007304B2">
          <w:rPr>
            <w:rFonts w:ascii="Arial" w:eastAsia="Times New Roman" w:hAnsi="Arial" w:cs="Arial"/>
            <w:color w:val="000000"/>
          </w:rPr>
          <w:t>1</w:t>
        </w:r>
      </w:ins>
      <w:r w:rsidRPr="008633CC">
        <w:rPr>
          <w:rFonts w:ascii="Arial" w:eastAsia="Times New Roman" w:hAnsi="Arial" w:cs="Arial"/>
          <w:color w:val="000000"/>
        </w:rPr>
        <w:t>. When controlled for gender, age, height, and weight, we did not observe any statistical significance in the outcomes.</w:t>
      </w:r>
    </w:p>
    <w:p w14:paraId="7D7C7C27"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lastRenderedPageBreak/>
        <w:t>The first US were primarily performed by the radiology department (n=64; 58.7%) and by the ED physicians doing point-of-care ultrasound (POCUS) (n=28; 25.7%). The second ultrasounds were primarily done by ED physicians (n=80; 73.4%) and radiology department in 8 patients (7.3%). The average time to perform POCUS by ED trained providers was 7.22 minutes compared to the US performed by the radiology department with the mean of 11.5 minutes. When we examined the time of antibiotics given prior to the 2</w:t>
      </w:r>
      <w:r w:rsidRPr="008633CC">
        <w:rPr>
          <w:rFonts w:ascii="Arial" w:eastAsia="Times New Roman" w:hAnsi="Arial" w:cs="Arial"/>
          <w:color w:val="000000"/>
          <w:sz w:val="13"/>
          <w:szCs w:val="13"/>
          <w:vertAlign w:val="superscript"/>
        </w:rPr>
        <w:t>nd</w:t>
      </w:r>
      <w:r w:rsidRPr="008633CC">
        <w:rPr>
          <w:rFonts w:ascii="Arial" w:eastAsia="Times New Roman" w:hAnsi="Arial" w:cs="Arial"/>
          <w:color w:val="000000"/>
        </w:rPr>
        <w:t xml:space="preserve"> ultrasounds, the mean time was 4 hours and 40 minutes (SD 3hr 57 min). Mean time from 2</w:t>
      </w:r>
      <w:r w:rsidRPr="008633CC">
        <w:rPr>
          <w:rFonts w:ascii="Arial" w:eastAsia="Times New Roman" w:hAnsi="Arial" w:cs="Arial"/>
          <w:color w:val="000000"/>
          <w:sz w:val="13"/>
          <w:szCs w:val="13"/>
          <w:vertAlign w:val="superscript"/>
        </w:rPr>
        <w:t>nd</w:t>
      </w:r>
      <w:r w:rsidRPr="008633CC">
        <w:rPr>
          <w:rFonts w:ascii="Arial" w:eastAsia="Times New Roman" w:hAnsi="Arial" w:cs="Arial"/>
          <w:color w:val="000000"/>
        </w:rPr>
        <w:t xml:space="preserve"> ultrasound to surgery was 5 hours and 56 minutes (SD +/- 5 </w:t>
      </w:r>
      <w:proofErr w:type="spellStart"/>
      <w:r w:rsidRPr="008633CC">
        <w:rPr>
          <w:rFonts w:ascii="Arial" w:eastAsia="Times New Roman" w:hAnsi="Arial" w:cs="Arial"/>
          <w:color w:val="000000"/>
        </w:rPr>
        <w:t>hr</w:t>
      </w:r>
      <w:proofErr w:type="spellEnd"/>
      <w:r w:rsidRPr="008633CC">
        <w:rPr>
          <w:rFonts w:ascii="Arial" w:eastAsia="Times New Roman" w:hAnsi="Arial" w:cs="Arial"/>
          <w:color w:val="000000"/>
        </w:rPr>
        <w:t xml:space="preserve"> 3min). Mean time from first antibiotic administration to time of surgery was 10 </w:t>
      </w:r>
      <w:proofErr w:type="spellStart"/>
      <w:r w:rsidRPr="008633CC">
        <w:rPr>
          <w:rFonts w:ascii="Arial" w:eastAsia="Times New Roman" w:hAnsi="Arial" w:cs="Arial"/>
          <w:color w:val="000000"/>
        </w:rPr>
        <w:t>hr</w:t>
      </w:r>
      <w:proofErr w:type="spellEnd"/>
      <w:r w:rsidRPr="008633CC">
        <w:rPr>
          <w:rFonts w:ascii="Arial" w:eastAsia="Times New Roman" w:hAnsi="Arial" w:cs="Arial"/>
          <w:color w:val="000000"/>
        </w:rPr>
        <w:t xml:space="preserve"> 31 min (SD +/- 6 </w:t>
      </w:r>
      <w:proofErr w:type="spellStart"/>
      <w:r w:rsidRPr="008633CC">
        <w:rPr>
          <w:rFonts w:ascii="Arial" w:eastAsia="Times New Roman" w:hAnsi="Arial" w:cs="Arial"/>
          <w:color w:val="000000"/>
        </w:rPr>
        <w:t>hr</w:t>
      </w:r>
      <w:proofErr w:type="spellEnd"/>
      <w:r w:rsidRPr="008633CC">
        <w:rPr>
          <w:rFonts w:ascii="Arial" w:eastAsia="Times New Roman" w:hAnsi="Arial" w:cs="Arial"/>
          <w:color w:val="000000"/>
        </w:rPr>
        <w:t xml:space="preserve"> 52 min).</w:t>
      </w:r>
    </w:p>
    <w:p w14:paraId="0858D310" w14:textId="0E1C319F" w:rsidR="00723F44" w:rsidDel="002B5134" w:rsidRDefault="008633CC" w:rsidP="008633CC">
      <w:pPr>
        <w:spacing w:before="240" w:after="240" w:line="240" w:lineRule="auto"/>
        <w:rPr>
          <w:del w:id="36" w:author="Li, Xiaoyang" w:date="2021-02-07T19:03:00Z"/>
          <w:rFonts w:ascii="Arial" w:eastAsia="Times New Roman" w:hAnsi="Arial" w:cs="Arial"/>
          <w:color w:val="000000"/>
        </w:rPr>
      </w:pPr>
      <w:r w:rsidRPr="008633CC">
        <w:rPr>
          <w:rFonts w:ascii="Arial" w:eastAsia="Times New Roman" w:hAnsi="Arial" w:cs="Arial"/>
          <w:color w:val="000000"/>
        </w:rPr>
        <w:t>Individual characteristics on the ultrasound findings were further evaluated. The mean largest diameter of the appendix in the second POCUS was 1.03 cm (+/- 0.27 cm; min 0.33, max 1.74).  The mean maximal mural thickness was 0.22 cm (+/- 0.13 cm; min 0.06, max 1.00). Six subjects had complex fluids; 37 subjects had simple fluid, and 35 subjects did not have any fluids on US. Thirty-one patients had fecalith while no fecalith was seen on POCUS in 55 of the patients.  Table 4 illustrates the largest diameter of the appendix, maximal mural thickness, presence of fecalith, and presence of fluids in the 4 types of surgical report findings, namely simple, suppurative, gangrenous, and perforated.</w:t>
      </w:r>
      <w:ins w:id="37" w:author="Li, Xiaoyang" w:date="2021-02-07T18:13:00Z">
        <w:r w:rsidR="00723F44">
          <w:rPr>
            <w:rFonts w:ascii="Arial" w:eastAsia="Times New Roman" w:hAnsi="Arial" w:cs="Arial"/>
            <w:color w:val="000000"/>
          </w:rPr>
          <w:t xml:space="preserve"> </w:t>
        </w:r>
      </w:ins>
      <w:ins w:id="38" w:author="Li, Xiaoyang" w:date="2021-02-07T18:18:00Z">
        <w:r w:rsidR="00723F44">
          <w:rPr>
            <w:rFonts w:ascii="Arial" w:eastAsia="Times New Roman" w:hAnsi="Arial" w:cs="Arial"/>
            <w:color w:val="000000"/>
          </w:rPr>
          <w:t>According to the group difference sho</w:t>
        </w:r>
      </w:ins>
      <w:ins w:id="39" w:author="Li, Xiaoyang" w:date="2021-02-07T18:19:00Z">
        <w:r w:rsidR="00723F44">
          <w:rPr>
            <w:rFonts w:ascii="Arial" w:eastAsia="Times New Roman" w:hAnsi="Arial" w:cs="Arial"/>
            <w:color w:val="000000"/>
          </w:rPr>
          <w:t xml:space="preserve">wn in Table 4, we did ANOVA test for </w:t>
        </w:r>
        <w:r w:rsidR="00242853" w:rsidRPr="008633CC">
          <w:rPr>
            <w:rFonts w:ascii="Arial" w:eastAsia="Times New Roman" w:hAnsi="Arial" w:cs="Arial"/>
            <w:color w:val="000000"/>
          </w:rPr>
          <w:t>largest diameter of the appendix</w:t>
        </w:r>
        <w:r w:rsidR="00242853">
          <w:rPr>
            <w:rFonts w:ascii="Arial" w:eastAsia="Times New Roman" w:hAnsi="Arial" w:cs="Arial"/>
            <w:color w:val="000000"/>
          </w:rPr>
          <w:t xml:space="preserve"> and </w:t>
        </w:r>
        <w:r w:rsidR="00242853" w:rsidRPr="008633CC">
          <w:rPr>
            <w:rFonts w:ascii="Arial" w:eastAsia="Times New Roman" w:hAnsi="Arial" w:cs="Arial"/>
            <w:color w:val="000000"/>
          </w:rPr>
          <w:t>maximal mural thickness</w:t>
        </w:r>
      </w:ins>
      <w:ins w:id="40" w:author="Li, Xiaoyang" w:date="2021-02-07T18:20:00Z">
        <w:r w:rsidR="00242853">
          <w:rPr>
            <w:rFonts w:ascii="Arial" w:eastAsia="Times New Roman" w:hAnsi="Arial" w:cs="Arial"/>
            <w:color w:val="000000"/>
          </w:rPr>
          <w:t xml:space="preserve"> s</w:t>
        </w:r>
      </w:ins>
      <w:ins w:id="41" w:author="Li, Xiaoyang" w:date="2021-02-07T18:26:00Z">
        <w:r w:rsidR="00242853">
          <w:rPr>
            <w:rFonts w:ascii="Arial" w:eastAsia="Times New Roman" w:hAnsi="Arial" w:cs="Arial"/>
            <w:color w:val="000000"/>
          </w:rPr>
          <w:t>e</w:t>
        </w:r>
      </w:ins>
      <w:ins w:id="42" w:author="Li, Xiaoyang" w:date="2021-02-07T18:20:00Z">
        <w:r w:rsidR="00242853">
          <w:rPr>
            <w:rFonts w:ascii="Arial" w:eastAsia="Times New Roman" w:hAnsi="Arial" w:cs="Arial"/>
            <w:color w:val="000000"/>
          </w:rPr>
          <w:t>p</w:t>
        </w:r>
      </w:ins>
      <w:ins w:id="43" w:author="Li, Xiaoyang" w:date="2021-02-07T18:26:00Z">
        <w:r w:rsidR="00242853">
          <w:rPr>
            <w:rFonts w:ascii="Arial" w:eastAsia="Times New Roman" w:hAnsi="Arial" w:cs="Arial"/>
            <w:color w:val="000000"/>
          </w:rPr>
          <w:t>a</w:t>
        </w:r>
      </w:ins>
      <w:ins w:id="44" w:author="Li, Xiaoyang" w:date="2021-02-07T18:20:00Z">
        <w:r w:rsidR="00242853">
          <w:rPr>
            <w:rFonts w:ascii="Arial" w:eastAsia="Times New Roman" w:hAnsi="Arial" w:cs="Arial"/>
            <w:color w:val="000000"/>
          </w:rPr>
          <w:t>rately</w:t>
        </w:r>
      </w:ins>
      <w:ins w:id="45" w:author="Li, Xiaoyang" w:date="2021-02-07T18:19:00Z">
        <w:r w:rsidR="00242853">
          <w:rPr>
            <w:rFonts w:ascii="Arial" w:eastAsia="Times New Roman" w:hAnsi="Arial" w:cs="Arial"/>
            <w:color w:val="000000"/>
          </w:rPr>
          <w:t xml:space="preserve">, </w:t>
        </w:r>
      </w:ins>
      <w:ins w:id="46" w:author="Li, Xiaoyang" w:date="2021-02-07T18:20:00Z">
        <w:r w:rsidR="00242853">
          <w:rPr>
            <w:rFonts w:ascii="Arial" w:eastAsia="Times New Roman" w:hAnsi="Arial" w:cs="Arial"/>
            <w:color w:val="000000"/>
          </w:rPr>
          <w:t>but none of them have significant group difference at 0.05 significance level</w:t>
        </w:r>
      </w:ins>
      <w:ins w:id="47" w:author="Li, Xiaoyang" w:date="2021-02-07T18:21:00Z">
        <w:r w:rsidR="00242853">
          <w:rPr>
            <w:rFonts w:ascii="Arial" w:eastAsia="Times New Roman" w:hAnsi="Arial" w:cs="Arial"/>
            <w:color w:val="000000"/>
          </w:rPr>
          <w:t xml:space="preserve"> (</w:t>
        </w:r>
        <w:r w:rsidR="00242853" w:rsidRPr="008633CC">
          <w:rPr>
            <w:rFonts w:ascii="Arial" w:eastAsia="Times New Roman" w:hAnsi="Arial" w:cs="Arial"/>
            <w:color w:val="000000"/>
          </w:rPr>
          <w:t>largest diameter of the appendix</w:t>
        </w:r>
        <w:r w:rsidR="00242853">
          <w:rPr>
            <w:rFonts w:ascii="Arial" w:eastAsia="Times New Roman" w:hAnsi="Arial" w:cs="Arial"/>
            <w:color w:val="000000"/>
          </w:rPr>
          <w:t xml:space="preserve"> p value = </w:t>
        </w:r>
      </w:ins>
      <w:ins w:id="48" w:author="Li, Xiaoyang" w:date="2021-02-07T18:22:00Z">
        <w:r w:rsidR="00242853">
          <w:rPr>
            <w:rFonts w:ascii="Arial" w:eastAsia="Times New Roman" w:hAnsi="Arial" w:cs="Arial"/>
            <w:color w:val="000000"/>
          </w:rPr>
          <w:t>0.</w:t>
        </w:r>
      </w:ins>
      <w:ins w:id="49" w:author="Li, Xiaoyang" w:date="2021-02-07T18:21:00Z">
        <w:r w:rsidR="00242853">
          <w:rPr>
            <w:rFonts w:ascii="Arial" w:eastAsia="Times New Roman" w:hAnsi="Arial" w:cs="Arial"/>
            <w:color w:val="000000"/>
          </w:rPr>
          <w:t xml:space="preserve">882, </w:t>
        </w:r>
      </w:ins>
      <w:ins w:id="50" w:author="Li, Xiaoyang" w:date="2021-02-07T18:22:00Z">
        <w:r w:rsidR="00242853" w:rsidRPr="008633CC">
          <w:rPr>
            <w:rFonts w:ascii="Arial" w:eastAsia="Times New Roman" w:hAnsi="Arial" w:cs="Arial"/>
            <w:color w:val="000000"/>
          </w:rPr>
          <w:t>maximal mural thickness</w:t>
        </w:r>
        <w:r w:rsidR="00242853">
          <w:rPr>
            <w:rFonts w:ascii="Arial" w:eastAsia="Times New Roman" w:hAnsi="Arial" w:cs="Arial"/>
            <w:color w:val="000000"/>
          </w:rPr>
          <w:t xml:space="preserve"> p value = 0.323</w:t>
        </w:r>
      </w:ins>
      <w:ins w:id="51" w:author="Li, Xiaoyang" w:date="2021-02-07T18:21:00Z">
        <w:r w:rsidR="00242853">
          <w:rPr>
            <w:rFonts w:ascii="Arial" w:eastAsia="Times New Roman" w:hAnsi="Arial" w:cs="Arial"/>
            <w:color w:val="000000"/>
          </w:rPr>
          <w:t>)</w:t>
        </w:r>
      </w:ins>
      <w:ins w:id="52" w:author="Li, Xiaoyang" w:date="2021-02-07T18:20:00Z">
        <w:r w:rsidR="00242853">
          <w:rPr>
            <w:rFonts w:ascii="Arial" w:eastAsia="Times New Roman" w:hAnsi="Arial" w:cs="Arial"/>
            <w:color w:val="000000"/>
          </w:rPr>
          <w:t xml:space="preserve">. </w:t>
        </w:r>
      </w:ins>
      <w:ins w:id="53" w:author="Li, Xiaoyang" w:date="2021-02-07T18:24:00Z">
        <w:r w:rsidR="00242853">
          <w:rPr>
            <w:rFonts w:ascii="Arial" w:eastAsia="Times New Roman" w:hAnsi="Arial" w:cs="Arial"/>
            <w:color w:val="000000"/>
          </w:rPr>
          <w:t xml:space="preserve">In the Fisher’s exact test of </w:t>
        </w:r>
      </w:ins>
      <w:ins w:id="54" w:author="Li, Xiaoyang" w:date="2021-02-07T18:22:00Z">
        <w:r w:rsidR="00242853" w:rsidRPr="008633CC">
          <w:rPr>
            <w:rFonts w:ascii="Arial" w:eastAsia="Times New Roman" w:hAnsi="Arial" w:cs="Arial"/>
            <w:color w:val="000000"/>
          </w:rPr>
          <w:t>presence of fecalith and presence of fluids</w:t>
        </w:r>
      </w:ins>
      <w:ins w:id="55" w:author="Li, Xiaoyang" w:date="2021-02-07T18:23:00Z">
        <w:r w:rsidR="00242853">
          <w:rPr>
            <w:rFonts w:ascii="Arial" w:eastAsia="Times New Roman" w:hAnsi="Arial" w:cs="Arial"/>
            <w:color w:val="000000"/>
          </w:rPr>
          <w:t xml:space="preserve">, </w:t>
        </w:r>
      </w:ins>
      <w:ins w:id="56" w:author="Li, Xiaoyang" w:date="2021-02-07T18:24:00Z">
        <w:r w:rsidR="00242853">
          <w:rPr>
            <w:rFonts w:ascii="Arial" w:eastAsia="Times New Roman" w:hAnsi="Arial" w:cs="Arial"/>
            <w:color w:val="000000"/>
          </w:rPr>
          <w:t xml:space="preserve">both of them show association with </w:t>
        </w:r>
      </w:ins>
      <w:ins w:id="57" w:author="Li, Xiaoyang" w:date="2021-02-07T18:25:00Z">
        <w:r w:rsidR="00242853">
          <w:rPr>
            <w:rFonts w:ascii="Arial" w:eastAsia="Times New Roman" w:hAnsi="Arial" w:cs="Arial"/>
            <w:color w:val="000000"/>
          </w:rPr>
          <w:t>surgical result (</w:t>
        </w:r>
        <w:r w:rsidR="00242853" w:rsidRPr="008633CC">
          <w:rPr>
            <w:rFonts w:ascii="Arial" w:eastAsia="Times New Roman" w:hAnsi="Arial" w:cs="Arial"/>
            <w:color w:val="000000"/>
          </w:rPr>
          <w:t>presence of fecalith</w:t>
        </w:r>
        <w:r w:rsidR="00242853">
          <w:rPr>
            <w:rFonts w:ascii="Arial" w:eastAsia="Times New Roman" w:hAnsi="Arial" w:cs="Arial"/>
            <w:color w:val="000000"/>
          </w:rPr>
          <w:t xml:space="preserve"> p</w:t>
        </w:r>
      </w:ins>
      <w:ins w:id="58" w:author="Li, Xiaoyang" w:date="2021-02-07T18:26:00Z">
        <w:r w:rsidR="00242853">
          <w:rPr>
            <w:rFonts w:ascii="Arial" w:eastAsia="Times New Roman" w:hAnsi="Arial" w:cs="Arial"/>
            <w:color w:val="000000"/>
          </w:rPr>
          <w:t xml:space="preserve"> </w:t>
        </w:r>
      </w:ins>
      <w:ins w:id="59" w:author="Li, Xiaoyang" w:date="2021-02-07T18:25:00Z">
        <w:r w:rsidR="00242853">
          <w:rPr>
            <w:rFonts w:ascii="Arial" w:eastAsia="Times New Roman" w:hAnsi="Arial" w:cs="Arial"/>
            <w:color w:val="000000"/>
          </w:rPr>
          <w:t xml:space="preserve">value = </w:t>
        </w:r>
        <w:r w:rsidR="00242853" w:rsidRPr="00242853">
          <w:rPr>
            <w:rFonts w:ascii="Arial" w:eastAsia="Times New Roman" w:hAnsi="Arial" w:cs="Arial"/>
            <w:color w:val="000000"/>
          </w:rPr>
          <w:t>0.0095</w:t>
        </w:r>
      </w:ins>
      <w:ins w:id="60" w:author="Li, Xiaoyang" w:date="2021-02-07T18:26:00Z">
        <w:r w:rsidR="00242853">
          <w:rPr>
            <w:rFonts w:ascii="Arial" w:eastAsia="Times New Roman" w:hAnsi="Arial" w:cs="Arial"/>
            <w:color w:val="000000"/>
          </w:rPr>
          <w:t xml:space="preserve">, </w:t>
        </w:r>
      </w:ins>
      <w:ins w:id="61" w:author="Li, Xiaoyang" w:date="2021-02-07T18:27:00Z">
        <w:r w:rsidR="00242853" w:rsidRPr="008633CC">
          <w:rPr>
            <w:rFonts w:ascii="Arial" w:eastAsia="Times New Roman" w:hAnsi="Arial" w:cs="Arial"/>
            <w:color w:val="000000"/>
          </w:rPr>
          <w:t>presence of fluids</w:t>
        </w:r>
        <w:r w:rsidR="00242853" w:rsidRPr="00242853">
          <w:rPr>
            <w:rFonts w:ascii="Arial" w:eastAsia="Times New Roman" w:hAnsi="Arial" w:cs="Arial"/>
            <w:color w:val="000000"/>
          </w:rPr>
          <w:t xml:space="preserve"> </w:t>
        </w:r>
        <w:r w:rsidR="00242853">
          <w:rPr>
            <w:rFonts w:ascii="Arial" w:eastAsia="Times New Roman" w:hAnsi="Arial" w:cs="Arial"/>
            <w:color w:val="000000"/>
          </w:rPr>
          <w:t xml:space="preserve">p value </w:t>
        </w:r>
      </w:ins>
      <w:ins w:id="62" w:author="Li, Xiaoyang" w:date="2021-02-07T18:26:00Z">
        <w:r w:rsidR="00242853" w:rsidRPr="00242853">
          <w:rPr>
            <w:rFonts w:ascii="Arial" w:eastAsia="Times New Roman" w:hAnsi="Arial" w:cs="Arial"/>
            <w:color w:val="000000"/>
          </w:rPr>
          <w:t>0.0136</w:t>
        </w:r>
      </w:ins>
      <w:ins w:id="63" w:author="Li, Xiaoyang" w:date="2021-02-07T18:25:00Z">
        <w:r w:rsidR="00242853">
          <w:rPr>
            <w:rFonts w:ascii="Arial" w:eastAsia="Times New Roman" w:hAnsi="Arial" w:cs="Arial"/>
            <w:color w:val="000000"/>
          </w:rPr>
          <w:t>).</w:t>
        </w:r>
      </w:ins>
    </w:p>
    <w:p w14:paraId="6AA86984" w14:textId="59E4EC1B" w:rsidR="002B5134" w:rsidRDefault="002B5134" w:rsidP="008633CC">
      <w:pPr>
        <w:spacing w:before="240" w:after="240" w:line="240" w:lineRule="auto"/>
        <w:rPr>
          <w:ins w:id="64" w:author="Li, Xiaoyang" w:date="2021-02-07T19:03:00Z"/>
          <w:rFonts w:ascii="Arial" w:eastAsia="Times New Roman" w:hAnsi="Arial" w:cs="Arial"/>
          <w:color w:val="000000"/>
        </w:rPr>
      </w:pPr>
    </w:p>
    <w:p w14:paraId="3E42AB04" w14:textId="3280A8C1" w:rsidR="002B5134" w:rsidRPr="002B5134" w:rsidRDefault="002B5134" w:rsidP="008633CC">
      <w:pPr>
        <w:spacing w:before="240" w:after="240" w:line="240" w:lineRule="auto"/>
        <w:rPr>
          <w:ins w:id="65" w:author="Li, Xiaoyang" w:date="2021-02-07T19:03:00Z"/>
          <w:rFonts w:ascii="Arial" w:hAnsi="Arial" w:cs="Arial" w:hint="eastAsia"/>
          <w:color w:val="000000"/>
          <w:lang w:eastAsia="zh-CN"/>
          <w:rPrChange w:id="66" w:author="Li, Xiaoyang" w:date="2021-02-07T19:03:00Z">
            <w:rPr>
              <w:ins w:id="67" w:author="Li, Xiaoyang" w:date="2021-02-07T19:03:00Z"/>
              <w:rFonts w:ascii="Times New Roman" w:eastAsia="Times New Roman" w:hAnsi="Times New Roman" w:cs="Times New Roman"/>
              <w:sz w:val="24"/>
              <w:szCs w:val="24"/>
            </w:rPr>
          </w:rPrChange>
        </w:rPr>
      </w:pPr>
      <w:ins w:id="68" w:author="Li, Xiaoyang" w:date="2021-02-07T19:03:00Z">
        <w:r>
          <w:rPr>
            <w:rFonts w:ascii="Arial" w:hAnsi="Arial" w:cs="Arial" w:hint="eastAsia"/>
            <w:color w:val="000000"/>
            <w:lang w:eastAsia="zh-CN"/>
          </w:rPr>
          <w:t>T</w:t>
        </w:r>
        <w:r>
          <w:rPr>
            <w:rFonts w:ascii="Arial" w:hAnsi="Arial" w:cs="Arial"/>
            <w:color w:val="000000"/>
            <w:lang w:eastAsia="zh-CN"/>
          </w:rPr>
          <w:t xml:space="preserve">o predict the surgical outcome, we included </w:t>
        </w:r>
      </w:ins>
      <w:ins w:id="69" w:author="Li, Xiaoyang" w:date="2021-02-07T19:04:00Z">
        <w:r>
          <w:rPr>
            <w:rFonts w:ascii="Arial" w:hAnsi="Arial" w:cs="Arial"/>
            <w:color w:val="000000"/>
            <w:lang w:eastAsia="zh-CN"/>
          </w:rPr>
          <w:t xml:space="preserve">covariates related to </w:t>
        </w:r>
        <w:r w:rsidRPr="008633CC">
          <w:rPr>
            <w:rFonts w:ascii="Arial" w:eastAsia="Times New Roman" w:hAnsi="Arial" w:cs="Arial"/>
            <w:color w:val="000000"/>
          </w:rPr>
          <w:t>appendix</w:t>
        </w:r>
      </w:ins>
      <w:ins w:id="70" w:author="Li, Xiaoyang" w:date="2021-02-07T19:06:00Z">
        <w:r>
          <w:rPr>
            <w:rFonts w:ascii="Arial" w:eastAsia="Times New Roman" w:hAnsi="Arial" w:cs="Arial"/>
            <w:color w:val="000000"/>
          </w:rPr>
          <w:t xml:space="preserve"> (</w:t>
        </w:r>
        <w:r>
          <w:rPr>
            <w:rFonts w:ascii="Arial" w:hAnsi="Arial" w:cs="Arial"/>
            <w:szCs w:val="21"/>
          </w:rPr>
          <w:t xml:space="preserve">indicator of </w:t>
        </w:r>
        <w:r w:rsidRPr="00C2185D">
          <w:rPr>
            <w:rFonts w:ascii="Arial" w:hAnsi="Arial" w:cs="Arial"/>
            <w:szCs w:val="21"/>
          </w:rPr>
          <w:t>diamete</w:t>
        </w:r>
        <w:r>
          <w:rPr>
            <w:rFonts w:ascii="Arial" w:hAnsi="Arial" w:cs="Arial"/>
            <w:szCs w:val="21"/>
          </w:rPr>
          <w:t>r</w:t>
        </w:r>
        <w:r w:rsidRPr="00C2185D">
          <w:rPr>
            <w:rFonts w:ascii="Arial" w:hAnsi="Arial" w:cs="Arial"/>
            <w:szCs w:val="21"/>
          </w:rPr>
          <w:t xml:space="preserve"> of appendix</w:t>
        </w:r>
        <w:r>
          <w:rPr>
            <w:rFonts w:ascii="Arial" w:hAnsi="Arial" w:cs="Arial"/>
            <w:szCs w:val="21"/>
          </w:rPr>
          <w:t xml:space="preserve"> with cutoff point at 1mm</w:t>
        </w:r>
        <w:r>
          <w:rPr>
            <w:rFonts w:ascii="Arial" w:eastAsia="Times New Roman" w:hAnsi="Arial" w:cs="Arial"/>
            <w:color w:val="000000"/>
          </w:rPr>
          <w:t>)</w:t>
        </w:r>
      </w:ins>
      <w:ins w:id="71" w:author="Li, Xiaoyang" w:date="2021-02-07T19:04:00Z">
        <w:r>
          <w:rPr>
            <w:rFonts w:ascii="Arial" w:eastAsia="Times New Roman" w:hAnsi="Arial" w:cs="Arial"/>
            <w:color w:val="000000"/>
          </w:rPr>
          <w:t xml:space="preserve">, </w:t>
        </w:r>
      </w:ins>
      <w:ins w:id="72" w:author="Li, Xiaoyang" w:date="2021-02-07T19:05:00Z">
        <w:r>
          <w:rPr>
            <w:rFonts w:ascii="Arial" w:hAnsi="Arial" w:cs="Arial" w:hint="eastAsia"/>
            <w:szCs w:val="21"/>
          </w:rPr>
          <w:t>f</w:t>
        </w:r>
        <w:r>
          <w:rPr>
            <w:rFonts w:ascii="Arial" w:hAnsi="Arial" w:cs="Arial"/>
            <w:szCs w:val="21"/>
          </w:rPr>
          <w:t>ecalith</w:t>
        </w:r>
      </w:ins>
      <w:ins w:id="73" w:author="Li, Xiaoyang" w:date="2021-02-07T19:07:00Z">
        <w:r>
          <w:rPr>
            <w:rFonts w:ascii="Arial" w:hAnsi="Arial" w:cs="Arial"/>
            <w:szCs w:val="21"/>
          </w:rPr>
          <w:t xml:space="preserve"> (</w:t>
        </w:r>
        <w:r w:rsidRPr="008633CC">
          <w:rPr>
            <w:rFonts w:ascii="Arial" w:eastAsia="Times New Roman" w:hAnsi="Arial" w:cs="Arial"/>
            <w:color w:val="000000"/>
          </w:rPr>
          <w:t>presence of fecalith</w:t>
        </w:r>
        <w:r>
          <w:rPr>
            <w:rFonts w:ascii="Arial" w:hAnsi="Arial" w:cs="Arial"/>
            <w:szCs w:val="21"/>
          </w:rPr>
          <w:t>)</w:t>
        </w:r>
      </w:ins>
      <w:ins w:id="74" w:author="Li, Xiaoyang" w:date="2021-02-07T19:05:00Z">
        <w:r>
          <w:rPr>
            <w:rFonts w:ascii="Arial" w:hAnsi="Arial" w:cs="Arial"/>
            <w:szCs w:val="21"/>
          </w:rPr>
          <w:t xml:space="preserve">, </w:t>
        </w:r>
        <w:r w:rsidRPr="008633CC">
          <w:rPr>
            <w:rFonts w:ascii="Arial" w:eastAsia="Times New Roman" w:hAnsi="Arial" w:cs="Arial"/>
            <w:color w:val="000000"/>
          </w:rPr>
          <w:t>fluids</w:t>
        </w:r>
      </w:ins>
      <w:ins w:id="75" w:author="Li, Xiaoyang" w:date="2021-02-07T19:07:00Z">
        <w:r>
          <w:rPr>
            <w:rFonts w:ascii="Arial" w:eastAsia="Times New Roman" w:hAnsi="Arial" w:cs="Arial"/>
            <w:color w:val="000000"/>
          </w:rPr>
          <w:t xml:space="preserve"> (</w:t>
        </w:r>
        <w:r w:rsidRPr="008633CC">
          <w:rPr>
            <w:rFonts w:ascii="Arial" w:eastAsia="Times New Roman" w:hAnsi="Arial" w:cs="Arial"/>
            <w:color w:val="000000"/>
          </w:rPr>
          <w:t>presence of</w:t>
        </w:r>
        <w:r>
          <w:rPr>
            <w:rFonts w:ascii="Arial" w:eastAsia="Times New Roman" w:hAnsi="Arial" w:cs="Arial"/>
            <w:color w:val="000000"/>
          </w:rPr>
          <w:t xml:space="preserve"> </w:t>
        </w:r>
        <w:r w:rsidRPr="008633CC">
          <w:rPr>
            <w:rFonts w:ascii="Arial" w:eastAsia="Times New Roman" w:hAnsi="Arial" w:cs="Arial"/>
            <w:color w:val="000000"/>
          </w:rPr>
          <w:t>fluids</w:t>
        </w:r>
        <w:r>
          <w:rPr>
            <w:rFonts w:ascii="Arial" w:eastAsia="Times New Roman" w:hAnsi="Arial" w:cs="Arial"/>
            <w:color w:val="000000"/>
          </w:rPr>
          <w:t>)</w:t>
        </w:r>
      </w:ins>
      <w:ins w:id="76" w:author="Li, Xiaoyang" w:date="2021-02-07T19:05:00Z">
        <w:r>
          <w:rPr>
            <w:rFonts w:ascii="Arial" w:eastAsia="Times New Roman" w:hAnsi="Arial" w:cs="Arial"/>
            <w:color w:val="000000"/>
          </w:rPr>
          <w:t xml:space="preserve">, and </w:t>
        </w:r>
        <w:proofErr w:type="spellStart"/>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w:t>
        </w:r>
        <w:r>
          <w:rPr>
            <w:rFonts w:ascii="Arial" w:eastAsia="Times New Roman" w:hAnsi="Arial" w:cs="Arial"/>
            <w:color w:val="000000"/>
          </w:rPr>
          <w:t>s</w:t>
        </w:r>
        <w:r w:rsidRPr="008633CC">
          <w:rPr>
            <w:rFonts w:ascii="Arial" w:eastAsia="Times New Roman" w:hAnsi="Arial" w:cs="Arial"/>
            <w:color w:val="000000"/>
          </w:rPr>
          <w:t>taging</w:t>
        </w:r>
      </w:ins>
      <w:ins w:id="77" w:author="Li, Xiaoyang" w:date="2021-02-07T19:08:00Z">
        <w:r>
          <w:rPr>
            <w:rFonts w:ascii="Arial" w:eastAsia="Times New Roman" w:hAnsi="Arial" w:cs="Arial"/>
            <w:color w:val="000000"/>
          </w:rPr>
          <w:t xml:space="preserve"> (cut between stage 2 and 3).</w:t>
        </w:r>
      </w:ins>
      <w:ins w:id="78" w:author="Li, Xiaoyang" w:date="2021-02-07T19:10:00Z">
        <w:r>
          <w:rPr>
            <w:rFonts w:ascii="Arial" w:eastAsia="Times New Roman" w:hAnsi="Arial" w:cs="Arial"/>
            <w:color w:val="000000"/>
          </w:rPr>
          <w:t xml:space="preserve"> After </w:t>
        </w:r>
      </w:ins>
      <w:ins w:id="79" w:author="Li, Xiaoyang" w:date="2021-02-07T19:11:00Z">
        <w:r>
          <w:rPr>
            <w:rFonts w:ascii="Arial" w:eastAsia="Times New Roman" w:hAnsi="Arial" w:cs="Arial"/>
            <w:color w:val="000000"/>
          </w:rPr>
          <w:t>comparing</w:t>
        </w:r>
      </w:ins>
      <w:ins w:id="80" w:author="Li, Xiaoyang" w:date="2021-02-07T19:10:00Z">
        <w:r>
          <w:rPr>
            <w:rFonts w:ascii="Arial" w:eastAsia="Times New Roman" w:hAnsi="Arial" w:cs="Arial"/>
            <w:color w:val="000000"/>
          </w:rPr>
          <w:t xml:space="preserve"> the logistic regression</w:t>
        </w:r>
      </w:ins>
      <w:ins w:id="81" w:author="Li, Xiaoyang" w:date="2021-02-07T19:11:00Z">
        <w:r>
          <w:rPr>
            <w:rFonts w:ascii="Arial" w:eastAsia="Times New Roman" w:hAnsi="Arial" w:cs="Arial"/>
            <w:color w:val="000000"/>
          </w:rPr>
          <w:t>s</w:t>
        </w:r>
      </w:ins>
      <w:ins w:id="82" w:author="Li, Xiaoyang" w:date="2021-02-07T19:10:00Z">
        <w:r>
          <w:rPr>
            <w:rFonts w:ascii="Arial" w:eastAsia="Times New Roman" w:hAnsi="Arial" w:cs="Arial"/>
            <w:color w:val="000000"/>
          </w:rPr>
          <w:t xml:space="preserve"> based on various combination of these covariates, </w:t>
        </w:r>
      </w:ins>
      <w:ins w:id="83" w:author="Li, Xiaoyang" w:date="2021-02-07T19:13:00Z">
        <w:r w:rsidR="007304B2">
          <w:rPr>
            <w:rFonts w:ascii="Arial" w:eastAsia="Times New Roman" w:hAnsi="Arial" w:cs="Arial"/>
            <w:color w:val="000000"/>
          </w:rPr>
          <w:t xml:space="preserve">we selected the model </w:t>
        </w:r>
      </w:ins>
      <w:ins w:id="84" w:author="Li, Xiaoyang" w:date="2021-02-07T19:15:00Z">
        <w:r w:rsidR="007304B2">
          <w:rPr>
            <w:rFonts w:ascii="Arial" w:eastAsia="Times New Roman" w:hAnsi="Arial" w:cs="Arial"/>
            <w:color w:val="000000"/>
          </w:rPr>
          <w:t xml:space="preserve">include </w:t>
        </w:r>
        <w:r w:rsidR="007304B2" w:rsidRPr="008633CC">
          <w:rPr>
            <w:rFonts w:ascii="Arial" w:eastAsia="Times New Roman" w:hAnsi="Arial" w:cs="Arial"/>
            <w:color w:val="000000"/>
          </w:rPr>
          <w:t>appendix</w:t>
        </w:r>
      </w:ins>
      <w:ins w:id="85" w:author="Li, Xiaoyang" w:date="2021-02-07T19:16:00Z">
        <w:r w:rsidR="007304B2">
          <w:rPr>
            <w:rFonts w:ascii="Arial" w:eastAsia="Times New Roman" w:hAnsi="Arial" w:cs="Arial"/>
            <w:color w:val="000000"/>
          </w:rPr>
          <w:t xml:space="preserve">, </w:t>
        </w:r>
        <w:r w:rsidR="007304B2" w:rsidRPr="00C2185D">
          <w:rPr>
            <w:rFonts w:ascii="Arial" w:hAnsi="Arial" w:cs="Arial"/>
            <w:szCs w:val="21"/>
          </w:rPr>
          <w:t>fecalith</w:t>
        </w:r>
        <w:r w:rsidR="007304B2">
          <w:rPr>
            <w:rFonts w:ascii="Arial" w:hAnsi="Arial" w:cs="Arial"/>
            <w:szCs w:val="21"/>
          </w:rPr>
          <w:t xml:space="preserve">, and </w:t>
        </w:r>
        <w:proofErr w:type="spellStart"/>
        <w:r w:rsidR="007304B2" w:rsidRPr="008633CC">
          <w:rPr>
            <w:rFonts w:ascii="Arial" w:eastAsia="Times New Roman" w:hAnsi="Arial" w:cs="Arial"/>
            <w:color w:val="000000"/>
          </w:rPr>
          <w:t>Puylart</w:t>
        </w:r>
        <w:proofErr w:type="spellEnd"/>
        <w:r w:rsidR="007304B2" w:rsidRPr="008633CC">
          <w:rPr>
            <w:rFonts w:ascii="Arial" w:eastAsia="Times New Roman" w:hAnsi="Arial" w:cs="Arial"/>
            <w:color w:val="000000"/>
          </w:rPr>
          <w:t xml:space="preserve"> </w:t>
        </w:r>
        <w:r w:rsidR="007304B2">
          <w:rPr>
            <w:rFonts w:ascii="Arial" w:eastAsia="Times New Roman" w:hAnsi="Arial" w:cs="Arial"/>
            <w:color w:val="000000"/>
          </w:rPr>
          <w:t>s</w:t>
        </w:r>
        <w:r w:rsidR="007304B2" w:rsidRPr="008633CC">
          <w:rPr>
            <w:rFonts w:ascii="Arial" w:eastAsia="Times New Roman" w:hAnsi="Arial" w:cs="Arial"/>
            <w:color w:val="000000"/>
          </w:rPr>
          <w:t>taging</w:t>
        </w:r>
        <w:r w:rsidR="007304B2">
          <w:rPr>
            <w:rFonts w:ascii="Arial" w:hAnsi="Arial" w:cs="Arial"/>
            <w:szCs w:val="21"/>
          </w:rPr>
          <w:t xml:space="preserve"> because of its highest accuracy (0.865)</w:t>
        </w:r>
      </w:ins>
      <w:ins w:id="86" w:author="Li, Xiaoyang" w:date="2021-02-07T19:17:00Z">
        <w:r w:rsidR="007304B2">
          <w:rPr>
            <w:rFonts w:ascii="Arial" w:hAnsi="Arial" w:cs="Arial"/>
            <w:szCs w:val="21"/>
          </w:rPr>
          <w:t xml:space="preserve"> and kappa (0.560)</w:t>
        </w:r>
      </w:ins>
      <w:ins w:id="87" w:author="Li, Xiaoyang" w:date="2021-02-07T19:20:00Z">
        <w:r w:rsidR="007304B2">
          <w:rPr>
            <w:rFonts w:ascii="Arial" w:hAnsi="Arial" w:cs="Arial"/>
            <w:szCs w:val="21"/>
          </w:rPr>
          <w:t xml:space="preserve"> which indicates moderate classification performance.</w:t>
        </w:r>
      </w:ins>
      <w:ins w:id="88" w:author="Li, Xiaoyang" w:date="2021-02-07T19:21:00Z">
        <w:r w:rsidR="007304B2">
          <w:rPr>
            <w:rFonts w:ascii="Arial" w:hAnsi="Arial" w:cs="Arial"/>
            <w:szCs w:val="21"/>
          </w:rPr>
          <w:t xml:space="preserve"> </w:t>
        </w:r>
        <w:r w:rsidR="007304B2" w:rsidRPr="008633CC">
          <w:rPr>
            <w:rFonts w:ascii="Arial" w:eastAsia="Times New Roman" w:hAnsi="Arial" w:cs="Arial"/>
            <w:color w:val="000000"/>
          </w:rPr>
          <w:t xml:space="preserve">The sensitivity of </w:t>
        </w:r>
        <w:r w:rsidR="007304B2">
          <w:rPr>
            <w:rFonts w:ascii="Arial" w:eastAsia="Times New Roman" w:hAnsi="Arial" w:cs="Arial"/>
            <w:color w:val="000000"/>
          </w:rPr>
          <w:t>this model</w:t>
        </w:r>
        <w:r w:rsidR="007304B2" w:rsidRPr="008633CC">
          <w:rPr>
            <w:rFonts w:ascii="Arial" w:eastAsia="Times New Roman" w:hAnsi="Arial" w:cs="Arial"/>
            <w:color w:val="000000"/>
          </w:rPr>
          <w:t xml:space="preserve"> is 0.6</w:t>
        </w:r>
        <w:r w:rsidR="007304B2">
          <w:rPr>
            <w:rFonts w:ascii="Arial" w:eastAsia="Times New Roman" w:hAnsi="Arial" w:cs="Arial"/>
            <w:color w:val="000000"/>
          </w:rPr>
          <w:t>00</w:t>
        </w:r>
        <w:r w:rsidR="007304B2" w:rsidRPr="008633CC">
          <w:rPr>
            <w:rFonts w:ascii="Arial" w:eastAsia="Times New Roman" w:hAnsi="Arial" w:cs="Arial"/>
            <w:color w:val="000000"/>
          </w:rPr>
          <w:t xml:space="preserve"> with specificity of </w:t>
        </w:r>
      </w:ins>
      <w:ins w:id="89" w:author="Li, Xiaoyang" w:date="2021-02-07T19:23:00Z">
        <w:r w:rsidR="000C46FE">
          <w:rPr>
            <w:rFonts w:ascii="Arial" w:eastAsia="Times New Roman" w:hAnsi="Arial" w:cs="Arial"/>
            <w:color w:val="000000"/>
          </w:rPr>
          <w:t>0.932</w:t>
        </w:r>
      </w:ins>
      <w:ins w:id="90" w:author="Li, Xiaoyang" w:date="2021-02-07T19:21:00Z">
        <w:r w:rsidR="007304B2" w:rsidRPr="008633CC">
          <w:rPr>
            <w:rFonts w:ascii="Arial" w:eastAsia="Times New Roman" w:hAnsi="Arial" w:cs="Arial"/>
            <w:color w:val="000000"/>
          </w:rPr>
          <w:t>.</w:t>
        </w:r>
      </w:ins>
    </w:p>
    <w:p w14:paraId="2C3385F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Physicians who performed the POCUS in the emergency department were surveyed at the end of each case. Ninety percent (74/82) of the physicians agreed or strongly agreed that it was “easy to perform POCUS”. Ninety-two percent (77/84) of the physicians felt that POCUS was well tolerated by the patients. Ninety-nine percent (85/86) of the physicians reported that POCUS was well accepted by the families.</w:t>
      </w:r>
    </w:p>
    <w:p w14:paraId="4FA6B483"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Of the 87 submitted surveys, 76% (66/87) reported no issues with performing and obtaining data elements requested.  24% (21/87) encountered one of more barriers. The most cited barriers to successfully complete POCUS in the ED was the abdominal pain experienced by the patients (13/21 or 62%). This was followed by change in location of the patients (e.g. being admitted or left for the operating room; 8/21 or 38%), too busy in the emergency department (7/21 or 33%%), location of the appendix (6/21 or 29%), and patients’ habitus (2/21 or 10%).</w:t>
      </w:r>
    </w:p>
    <w:p w14:paraId="4967DB62"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3058179E" w14:textId="77777777" w:rsidR="00670CFC" w:rsidRPr="008633CC" w:rsidRDefault="00670CFC" w:rsidP="00670CFC">
      <w:pPr>
        <w:spacing w:before="240" w:after="240" w:line="240" w:lineRule="auto"/>
        <w:rPr>
          <w:rFonts w:ascii="Times New Roman" w:eastAsia="Times New Roman" w:hAnsi="Times New Roman" w:cs="Times New Roman"/>
          <w:b/>
          <w:sz w:val="24"/>
          <w:szCs w:val="24"/>
        </w:rPr>
      </w:pPr>
      <w:r w:rsidRPr="008633CC">
        <w:rPr>
          <w:rFonts w:ascii="Arial" w:eastAsia="Times New Roman" w:hAnsi="Arial" w:cs="Arial"/>
          <w:b/>
          <w:color w:val="000000"/>
        </w:rPr>
        <w:t>DISCUSSION:</w:t>
      </w:r>
    </w:p>
    <w:p w14:paraId="3E8EDA25"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Our results suggest that the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on the ultrasounds for the evaluation of acute appendicitis has good specificity while it has a fair sensitivity. POCUS can </w:t>
      </w:r>
      <w:proofErr w:type="spellStart"/>
      <w:r w:rsidRPr="008633CC">
        <w:rPr>
          <w:rFonts w:ascii="Arial" w:eastAsia="Times New Roman" w:hAnsi="Arial" w:cs="Arial"/>
          <w:color w:val="000000"/>
        </w:rPr>
        <w:t>over estimate</w:t>
      </w:r>
      <w:proofErr w:type="spellEnd"/>
      <w:r w:rsidRPr="008633CC">
        <w:rPr>
          <w:rFonts w:ascii="Arial" w:eastAsia="Times New Roman" w:hAnsi="Arial" w:cs="Arial"/>
          <w:color w:val="000000"/>
        </w:rPr>
        <w:t xml:space="preserve"> the </w:t>
      </w:r>
      <w:r w:rsidRPr="008633CC">
        <w:rPr>
          <w:rFonts w:ascii="Arial" w:eastAsia="Times New Roman" w:hAnsi="Arial" w:cs="Arial"/>
          <w:color w:val="000000"/>
        </w:rPr>
        <w:lastRenderedPageBreak/>
        <w:t xml:space="preserve">severity of the patients with acute appendicitis. However, for patients who may benefit from non-operative treatment, POCUS will less likely miss anyone with gangrenous or perforated appendicitis. This finding is consistent with prior literature which found the integrity of the submucosal wall to be more predictive of the severity of acute appendicitis.[ </w:t>
      </w:r>
      <w:r w:rsidRPr="008633CC">
        <w:rPr>
          <w:rFonts w:ascii="Arial" w:eastAsia="Times New Roman" w:hAnsi="Arial" w:cs="Arial"/>
          <w:i/>
          <w:iCs/>
          <w:color w:val="000000"/>
          <w:sz w:val="20"/>
          <w:szCs w:val="20"/>
        </w:rPr>
        <w:t xml:space="preserve">Kaneko K, Tsuda M. Ultrasound-based decision making in the treatment of acute appendicitis in children. </w:t>
      </w:r>
      <w:proofErr w:type="spellStart"/>
      <w:r w:rsidRPr="008633CC">
        <w:rPr>
          <w:rFonts w:ascii="Arial" w:eastAsia="Times New Roman" w:hAnsi="Arial" w:cs="Arial"/>
          <w:i/>
          <w:iCs/>
          <w:color w:val="000000"/>
          <w:sz w:val="20"/>
          <w:szCs w:val="20"/>
        </w:rPr>
        <w:t>Journ</w:t>
      </w:r>
      <w:proofErr w:type="spellEnd"/>
      <w:r w:rsidRPr="008633CC">
        <w:rPr>
          <w:rFonts w:ascii="Arial" w:eastAsia="Times New Roman" w:hAnsi="Arial" w:cs="Arial"/>
          <w:i/>
          <w:iCs/>
          <w:color w:val="000000"/>
          <w:sz w:val="20"/>
          <w:szCs w:val="20"/>
        </w:rPr>
        <w:t xml:space="preserve"> Ped Surg. 2004;1316-1320</w:t>
      </w:r>
      <w:r w:rsidRPr="008633CC">
        <w:rPr>
          <w:rFonts w:ascii="Arial" w:eastAsia="Times New Roman" w:hAnsi="Arial" w:cs="Arial"/>
          <w:color w:val="000000"/>
        </w:rPr>
        <w:t xml:space="preserve">.   </w:t>
      </w:r>
      <w:proofErr w:type="spellStart"/>
      <w:r w:rsidRPr="008633CC">
        <w:rPr>
          <w:rFonts w:ascii="Arial" w:eastAsia="Times New Roman" w:hAnsi="Arial" w:cs="Arial"/>
          <w:i/>
          <w:iCs/>
          <w:color w:val="000000"/>
          <w:sz w:val="20"/>
          <w:szCs w:val="20"/>
        </w:rPr>
        <w:t>Vignault</w:t>
      </w:r>
      <w:proofErr w:type="spellEnd"/>
      <w:r w:rsidRPr="008633CC">
        <w:rPr>
          <w:rFonts w:ascii="Arial" w:eastAsia="Times New Roman" w:hAnsi="Arial" w:cs="Arial"/>
          <w:i/>
          <w:iCs/>
          <w:color w:val="000000"/>
          <w:sz w:val="20"/>
          <w:szCs w:val="20"/>
        </w:rPr>
        <w:t xml:space="preserve"> F, </w:t>
      </w:r>
      <w:proofErr w:type="spellStart"/>
      <w:r w:rsidRPr="008633CC">
        <w:rPr>
          <w:rFonts w:ascii="Arial" w:eastAsia="Times New Roman" w:hAnsi="Arial" w:cs="Arial"/>
          <w:i/>
          <w:iCs/>
          <w:color w:val="000000"/>
          <w:sz w:val="20"/>
          <w:szCs w:val="20"/>
        </w:rPr>
        <w:t>Filiatrault</w:t>
      </w:r>
      <w:proofErr w:type="spellEnd"/>
      <w:r w:rsidRPr="008633CC">
        <w:rPr>
          <w:rFonts w:ascii="Arial" w:eastAsia="Times New Roman" w:hAnsi="Arial" w:cs="Arial"/>
          <w:i/>
          <w:iCs/>
          <w:color w:val="000000"/>
          <w:sz w:val="20"/>
          <w:szCs w:val="20"/>
        </w:rPr>
        <w:t xml:space="preserve"> D, Brandt ML, et al: Acute appendicitis in children: Evaluation with US. Radiology. 176:501-504, 1990, </w:t>
      </w:r>
      <w:proofErr w:type="spellStart"/>
      <w:r w:rsidRPr="008633CC">
        <w:rPr>
          <w:rFonts w:ascii="Arial" w:eastAsia="Times New Roman" w:hAnsi="Arial" w:cs="Arial"/>
          <w:i/>
          <w:iCs/>
          <w:color w:val="000000"/>
          <w:sz w:val="20"/>
          <w:szCs w:val="20"/>
        </w:rPr>
        <w:t>Quillin</w:t>
      </w:r>
      <w:proofErr w:type="spellEnd"/>
      <w:r w:rsidRPr="008633CC">
        <w:rPr>
          <w:rFonts w:ascii="Arial" w:eastAsia="Times New Roman" w:hAnsi="Arial" w:cs="Arial"/>
          <w:i/>
          <w:iCs/>
          <w:color w:val="000000"/>
          <w:sz w:val="20"/>
          <w:szCs w:val="20"/>
        </w:rPr>
        <w:t xml:space="preserve"> SP, Siegel MJ, Coffin CM: Acute appendicitis in children: Value of sonography in detecting perforation. AJR Am J </w:t>
      </w:r>
      <w:proofErr w:type="spellStart"/>
      <w:r w:rsidRPr="008633CC">
        <w:rPr>
          <w:rFonts w:ascii="Arial" w:eastAsia="Times New Roman" w:hAnsi="Arial" w:cs="Arial"/>
          <w:i/>
          <w:iCs/>
          <w:color w:val="000000"/>
          <w:sz w:val="20"/>
          <w:szCs w:val="20"/>
        </w:rPr>
        <w:t>Roentgenol</w:t>
      </w:r>
      <w:proofErr w:type="spellEnd"/>
      <w:r w:rsidRPr="008633CC">
        <w:rPr>
          <w:rFonts w:ascii="Arial" w:eastAsia="Times New Roman" w:hAnsi="Arial" w:cs="Arial"/>
          <w:i/>
          <w:iCs/>
          <w:color w:val="000000"/>
          <w:sz w:val="20"/>
          <w:szCs w:val="20"/>
        </w:rPr>
        <w:t xml:space="preserve"> 159:1265-1268, 1992.</w:t>
      </w:r>
      <w:r w:rsidRPr="008633CC">
        <w:rPr>
          <w:rFonts w:ascii="Arial" w:eastAsia="Times New Roman" w:hAnsi="Arial" w:cs="Arial"/>
          <w:i/>
          <w:iCs/>
          <w:color w:val="000000"/>
          <w:sz w:val="20"/>
          <w:szCs w:val="20"/>
        </w:rPr>
        <w:tab/>
        <w:t xml:space="preserve">Wong ML, Casey SO, Leonidas JC, et al: Sonographic diagnosis of acute appendicitis in children. J </w:t>
      </w:r>
      <w:proofErr w:type="spellStart"/>
      <w:r w:rsidRPr="008633CC">
        <w:rPr>
          <w:rFonts w:ascii="Arial" w:eastAsia="Times New Roman" w:hAnsi="Arial" w:cs="Arial"/>
          <w:i/>
          <w:iCs/>
          <w:color w:val="000000"/>
          <w:sz w:val="20"/>
          <w:szCs w:val="20"/>
        </w:rPr>
        <w:t>Pediatr</w:t>
      </w:r>
      <w:proofErr w:type="spellEnd"/>
      <w:r w:rsidRPr="008633CC">
        <w:rPr>
          <w:rFonts w:ascii="Arial" w:eastAsia="Times New Roman" w:hAnsi="Arial" w:cs="Arial"/>
          <w:i/>
          <w:iCs/>
          <w:color w:val="000000"/>
          <w:sz w:val="20"/>
          <w:szCs w:val="20"/>
        </w:rPr>
        <w:t xml:space="preserve"> Surg 29:1356-1360, 1994]</w:t>
      </w:r>
    </w:p>
    <w:p w14:paraId="09539DCE"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Our results were also similar to prior literature in that the presence of complicated fluids was suggestive of having complicated appendicitis.</w:t>
      </w:r>
      <w:r w:rsidRPr="008633CC">
        <w:rPr>
          <w:rFonts w:ascii="Arial" w:eastAsia="Times New Roman" w:hAnsi="Arial" w:cs="Arial"/>
          <w:i/>
          <w:iCs/>
          <w:color w:val="000000"/>
        </w:rPr>
        <w:t xml:space="preserve">[Carpenter JL, Orth RC, Zhang W, Lopez ME, </w:t>
      </w:r>
      <w:proofErr w:type="spellStart"/>
      <w:r w:rsidRPr="008633CC">
        <w:rPr>
          <w:rFonts w:ascii="Arial" w:eastAsia="Times New Roman" w:hAnsi="Arial" w:cs="Arial"/>
          <w:i/>
          <w:iCs/>
          <w:color w:val="000000"/>
        </w:rPr>
        <w:t>Mangona</w:t>
      </w:r>
      <w:proofErr w:type="spellEnd"/>
      <w:r w:rsidRPr="008633CC">
        <w:rPr>
          <w:rFonts w:ascii="Arial" w:eastAsia="Times New Roman" w:hAnsi="Arial" w:cs="Arial"/>
          <w:i/>
          <w:iCs/>
          <w:color w:val="000000"/>
        </w:rPr>
        <w:t xml:space="preserve"> KL, </w:t>
      </w:r>
      <w:proofErr w:type="spellStart"/>
      <w:r w:rsidRPr="008633CC">
        <w:rPr>
          <w:rFonts w:ascii="Arial" w:eastAsia="Times New Roman" w:hAnsi="Arial" w:cs="Arial"/>
          <w:i/>
          <w:iCs/>
          <w:color w:val="000000"/>
        </w:rPr>
        <w:t>Guillerman</w:t>
      </w:r>
      <w:proofErr w:type="spellEnd"/>
      <w:r w:rsidRPr="008633CC">
        <w:rPr>
          <w:rFonts w:ascii="Arial" w:eastAsia="Times New Roman" w:hAnsi="Arial" w:cs="Arial"/>
          <w:i/>
          <w:iCs/>
          <w:color w:val="000000"/>
        </w:rPr>
        <w:t xml:space="preserve"> RP. Diagnostic performance of US for differentiating perforated from Nonperforated pediatric appendicitis: a prospective cohort study. Radiology 2017; 282: 835–41. </w:t>
      </w:r>
      <w:proofErr w:type="spellStart"/>
      <w:r w:rsidRPr="008633CC">
        <w:rPr>
          <w:rFonts w:ascii="Arial" w:eastAsia="Times New Roman" w:hAnsi="Arial" w:cs="Arial"/>
          <w:i/>
          <w:iCs/>
          <w:color w:val="000000"/>
        </w:rPr>
        <w:t>doi</w:t>
      </w:r>
      <w:proofErr w:type="spellEnd"/>
      <w:r w:rsidRPr="008633CC">
        <w:rPr>
          <w:rFonts w:ascii="Arial" w:eastAsia="Times New Roman" w:hAnsi="Arial" w:cs="Arial"/>
          <w:i/>
          <w:iCs/>
          <w:color w:val="000000"/>
        </w:rPr>
        <w:t xml:space="preserve">: https://doi. org/10.1148/radiol.2016160175 22. </w:t>
      </w:r>
      <w:proofErr w:type="spellStart"/>
      <w:r w:rsidRPr="008633CC">
        <w:rPr>
          <w:rFonts w:ascii="Arial" w:eastAsia="Times New Roman" w:hAnsi="Arial" w:cs="Arial"/>
          <w:i/>
          <w:iCs/>
          <w:color w:val="000000"/>
        </w:rPr>
        <w:t>Tulin</w:t>
      </w:r>
      <w:proofErr w:type="spellEnd"/>
      <w:r w:rsidRPr="008633CC">
        <w:rPr>
          <w:rFonts w:ascii="Arial" w:eastAsia="Times New Roman" w:hAnsi="Arial" w:cs="Arial"/>
          <w:i/>
          <w:iCs/>
          <w:color w:val="000000"/>
        </w:rPr>
        <w:t xml:space="preserve">-Silver S, Babb J, Pinkney L, </w:t>
      </w:r>
      <w:proofErr w:type="spellStart"/>
      <w:r w:rsidRPr="008633CC">
        <w:rPr>
          <w:rFonts w:ascii="Arial" w:eastAsia="Times New Roman" w:hAnsi="Arial" w:cs="Arial"/>
          <w:i/>
          <w:iCs/>
          <w:color w:val="000000"/>
        </w:rPr>
        <w:t>Strubel</w:t>
      </w:r>
      <w:proofErr w:type="spellEnd"/>
      <w:r w:rsidRPr="008633CC">
        <w:rPr>
          <w:rFonts w:ascii="Arial" w:eastAsia="Times New Roman" w:hAnsi="Arial" w:cs="Arial"/>
          <w:i/>
          <w:iCs/>
          <w:color w:val="000000"/>
        </w:rPr>
        <w:t xml:space="preserve"> N, Lala S, Milla SS, et al. The challenging ultrasound diagnosis of perforated appendicitis in children: constellations of sonographic findings improve specificity. </w:t>
      </w:r>
      <w:proofErr w:type="spellStart"/>
      <w:r w:rsidRPr="008633CC">
        <w:rPr>
          <w:rFonts w:ascii="Arial" w:eastAsia="Times New Roman" w:hAnsi="Arial" w:cs="Arial"/>
          <w:i/>
          <w:iCs/>
          <w:color w:val="000000"/>
        </w:rPr>
        <w:t>Pediatr</w:t>
      </w:r>
      <w:proofErr w:type="spellEnd"/>
      <w:r w:rsidRPr="008633CC">
        <w:rPr>
          <w:rFonts w:ascii="Arial" w:eastAsia="Times New Roman" w:hAnsi="Arial" w:cs="Arial"/>
          <w:i/>
          <w:iCs/>
          <w:color w:val="000000"/>
        </w:rPr>
        <w:t xml:space="preserve"> </w:t>
      </w:r>
      <w:proofErr w:type="spellStart"/>
      <w:r w:rsidRPr="008633CC">
        <w:rPr>
          <w:rFonts w:ascii="Arial" w:eastAsia="Times New Roman" w:hAnsi="Arial" w:cs="Arial"/>
          <w:i/>
          <w:iCs/>
          <w:color w:val="000000"/>
        </w:rPr>
        <w:t>Radiol</w:t>
      </w:r>
      <w:proofErr w:type="spellEnd"/>
      <w:r w:rsidRPr="008633CC">
        <w:rPr>
          <w:rFonts w:ascii="Arial" w:eastAsia="Times New Roman" w:hAnsi="Arial" w:cs="Arial"/>
          <w:i/>
          <w:iCs/>
          <w:color w:val="000000"/>
        </w:rPr>
        <w:t xml:space="preserve"> 2015; 45: 820–30. </w:t>
      </w:r>
      <w:proofErr w:type="spellStart"/>
      <w:r w:rsidRPr="008633CC">
        <w:rPr>
          <w:rFonts w:ascii="Arial" w:eastAsia="Times New Roman" w:hAnsi="Arial" w:cs="Arial"/>
          <w:i/>
          <w:iCs/>
          <w:color w:val="000000"/>
        </w:rPr>
        <w:t>doi</w:t>
      </w:r>
      <w:proofErr w:type="spellEnd"/>
      <w:r w:rsidRPr="008633CC">
        <w:rPr>
          <w:rFonts w:ascii="Arial" w:eastAsia="Times New Roman" w:hAnsi="Arial" w:cs="Arial"/>
          <w:i/>
          <w:iCs/>
          <w:color w:val="000000"/>
        </w:rPr>
        <w:t>: https:// doi.org/10.1007/s00247-014-3232-5 23. Callahan MJ, Rodriguez DP, Taylor GA.]</w:t>
      </w:r>
    </w:p>
    <w:p w14:paraId="67D98B93" w14:textId="76FA6989" w:rsidR="00670CFC" w:rsidRPr="008633CC" w:rsidRDefault="00CA793B" w:rsidP="00670CFC">
      <w:pPr>
        <w:spacing w:before="240" w:after="240" w:line="240" w:lineRule="auto"/>
        <w:rPr>
          <w:rFonts w:ascii="Times New Roman" w:eastAsia="Times New Roman" w:hAnsi="Times New Roman" w:cs="Times New Roman"/>
          <w:sz w:val="24"/>
          <w:szCs w:val="24"/>
        </w:rPr>
      </w:pPr>
      <w:ins w:id="91" w:author="Li, Xiaoyang" w:date="2021-02-07T19:52:00Z">
        <w:r>
          <w:rPr>
            <w:rFonts w:ascii="Arial" w:eastAsia="Times New Roman" w:hAnsi="Arial" w:cs="Arial"/>
            <w:color w:val="000000"/>
          </w:rPr>
          <w:t xml:space="preserve">Our study differed from this </w:t>
        </w:r>
      </w:ins>
      <w:ins w:id="92" w:author="Li, Xiaoyang" w:date="2021-02-07T19:53:00Z">
        <w:r>
          <w:rPr>
            <w:rFonts w:ascii="Arial" w:eastAsia="Times New Roman" w:hAnsi="Arial" w:cs="Arial"/>
            <w:color w:val="000000"/>
          </w:rPr>
          <w:t>prior study</w:t>
        </w:r>
      </w:ins>
      <w:ins w:id="93" w:author="Li, Xiaoyang" w:date="2021-02-07T19:52:00Z">
        <w:r>
          <w:rPr>
            <w:rFonts w:ascii="Arial" w:eastAsia="Times New Roman" w:hAnsi="Arial" w:cs="Arial"/>
            <w:color w:val="000000"/>
          </w:rPr>
          <w:t>.</w:t>
        </w:r>
      </w:ins>
      <w:ins w:id="94" w:author="Li, Xiaoyang" w:date="2021-02-07T19:53:00Z">
        <w:r>
          <w:rPr>
            <w:rFonts w:ascii="Arial" w:eastAsia="Times New Roman" w:hAnsi="Arial" w:cs="Arial"/>
            <w:color w:val="000000"/>
          </w:rPr>
          <w:t xml:space="preserve"> The fisher’s exact test show the association between fecalith and surgical stages.</w:t>
        </w:r>
      </w:ins>
      <w:ins w:id="95" w:author="Li, Xiaoyang" w:date="2021-02-07T19:52:00Z">
        <w:r>
          <w:rPr>
            <w:rFonts w:ascii="Arial" w:eastAsia="Times New Roman" w:hAnsi="Arial" w:cs="Arial"/>
            <w:color w:val="000000"/>
          </w:rPr>
          <w:t xml:space="preserve"> </w:t>
        </w:r>
      </w:ins>
      <w:r w:rsidR="00670CFC" w:rsidRPr="008633CC">
        <w:rPr>
          <w:rFonts w:ascii="Arial" w:eastAsia="Times New Roman" w:hAnsi="Arial" w:cs="Arial"/>
          <w:color w:val="000000"/>
        </w:rPr>
        <w:t>Having appendiceal fecalith did not increase the risk of having complicated appendicitis</w:t>
      </w:r>
      <w:r w:rsidR="00670CFC" w:rsidRPr="008633CC">
        <w:rPr>
          <w:rFonts w:ascii="Arial" w:eastAsia="Times New Roman" w:hAnsi="Arial" w:cs="Arial"/>
          <w:i/>
          <w:iCs/>
          <w:color w:val="000000"/>
        </w:rPr>
        <w:t xml:space="preserve"> [Fitz R. Perforating inflammation of the vermiform appendix: with special reference to its early diagnosis and treatment. Philadelphia, PA; 1886.]</w:t>
      </w:r>
    </w:p>
    <w:p w14:paraId="1FCC78E5" w14:textId="7FAF960A" w:rsidR="00670CFC" w:rsidRDefault="00670CFC" w:rsidP="00670CFC">
      <w:pPr>
        <w:spacing w:before="240" w:after="240" w:line="240" w:lineRule="auto"/>
        <w:rPr>
          <w:ins w:id="96" w:author="Li, Xiaoyang" w:date="2021-02-07T19:54:00Z"/>
          <w:rFonts w:ascii="Arial" w:eastAsia="Times New Roman" w:hAnsi="Arial" w:cs="Arial"/>
          <w:color w:val="000000"/>
        </w:rPr>
      </w:pPr>
      <w:r w:rsidRPr="008633CC">
        <w:rPr>
          <w:rFonts w:ascii="Arial" w:eastAsia="Times New Roman" w:hAnsi="Arial" w:cs="Arial"/>
          <w:color w:val="000000"/>
        </w:rPr>
        <w:t>However, our study differed from prior in that the increase in appendiceal diameter did not correlate with having complicated appendicitis.</w:t>
      </w:r>
      <w:r w:rsidR="000556D0">
        <w:rPr>
          <w:rFonts w:ascii="Arial" w:eastAsia="Times New Roman" w:hAnsi="Arial" w:cs="Arial"/>
          <w:color w:val="000000"/>
        </w:rPr>
        <w:t xml:space="preserve"> This could be due to the small number of patients in surgical stages 3 and 4 combined. </w:t>
      </w:r>
    </w:p>
    <w:p w14:paraId="4E0A902D" w14:textId="5A2C6CBE" w:rsidR="00CA793B" w:rsidRPr="00CA793B" w:rsidRDefault="008D3582" w:rsidP="00670CFC">
      <w:pPr>
        <w:spacing w:before="240" w:after="240" w:line="240" w:lineRule="auto"/>
        <w:rPr>
          <w:rFonts w:ascii="Times New Roman" w:hAnsi="Times New Roman" w:cs="Times New Roman" w:hint="eastAsia"/>
          <w:sz w:val="24"/>
          <w:szCs w:val="24"/>
          <w:lang w:eastAsia="zh-CN"/>
          <w:rPrChange w:id="97" w:author="Li, Xiaoyang" w:date="2021-02-07T19:55:00Z">
            <w:rPr>
              <w:rFonts w:ascii="Times New Roman" w:eastAsia="Times New Roman" w:hAnsi="Times New Roman" w:cs="Times New Roman"/>
              <w:sz w:val="24"/>
              <w:szCs w:val="24"/>
            </w:rPr>
          </w:rPrChange>
        </w:rPr>
      </w:pPr>
      <w:ins w:id="98" w:author="Li, Xiaoyang" w:date="2021-02-07T19:56:00Z">
        <w:r>
          <w:rPr>
            <w:rFonts w:ascii="Arial" w:hAnsi="Arial" w:cs="Arial"/>
            <w:color w:val="000000"/>
            <w:lang w:eastAsia="zh-CN"/>
          </w:rPr>
          <w:t xml:space="preserve">During the model </w:t>
        </w:r>
      </w:ins>
      <w:ins w:id="99" w:author="Li, Xiaoyang" w:date="2021-02-07T19:57:00Z">
        <w:r>
          <w:rPr>
            <w:rFonts w:ascii="Arial" w:hAnsi="Arial" w:cs="Arial"/>
            <w:color w:val="000000"/>
            <w:lang w:eastAsia="zh-CN"/>
          </w:rPr>
          <w:t xml:space="preserve">building, we have tried model selection by AIC, but it removed all other covariates except </w:t>
        </w:r>
      </w:ins>
      <w:proofErr w:type="spellStart"/>
      <w:ins w:id="100" w:author="Li, Xiaoyang" w:date="2021-02-07T19:58:00Z">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w:t>
        </w:r>
        <w:r>
          <w:rPr>
            <w:rFonts w:ascii="Arial" w:eastAsia="Times New Roman" w:hAnsi="Arial" w:cs="Arial"/>
            <w:color w:val="000000"/>
          </w:rPr>
          <w:t>s</w:t>
        </w:r>
        <w:r w:rsidRPr="008633CC">
          <w:rPr>
            <w:rFonts w:ascii="Arial" w:eastAsia="Times New Roman" w:hAnsi="Arial" w:cs="Arial"/>
            <w:color w:val="000000"/>
          </w:rPr>
          <w:t>taging</w:t>
        </w:r>
        <w:r>
          <w:rPr>
            <w:rFonts w:ascii="Arial" w:eastAsia="Times New Roman" w:hAnsi="Arial" w:cs="Arial"/>
            <w:color w:val="000000"/>
          </w:rPr>
          <w:t>. So</w:t>
        </w:r>
      </w:ins>
      <w:ins w:id="101" w:author="Li, Xiaoyang" w:date="2021-02-07T19:59:00Z">
        <w:r>
          <w:rPr>
            <w:rFonts w:ascii="Arial" w:eastAsia="Times New Roman" w:hAnsi="Arial" w:cs="Arial"/>
            <w:color w:val="000000"/>
          </w:rPr>
          <w:t>,</w:t>
        </w:r>
      </w:ins>
      <w:ins w:id="102" w:author="Li, Xiaoyang" w:date="2021-02-07T19:58:00Z">
        <w:r>
          <w:rPr>
            <w:rFonts w:ascii="Arial" w:eastAsia="Times New Roman" w:hAnsi="Arial" w:cs="Arial"/>
            <w:color w:val="000000"/>
          </w:rPr>
          <w:t xml:space="preserve"> we test the association between </w:t>
        </w:r>
        <w:proofErr w:type="spellStart"/>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w:t>
        </w:r>
        <w:r>
          <w:rPr>
            <w:rFonts w:ascii="Arial" w:eastAsia="Times New Roman" w:hAnsi="Arial" w:cs="Arial"/>
            <w:color w:val="000000"/>
          </w:rPr>
          <w:t>s</w:t>
        </w:r>
        <w:r w:rsidRPr="008633CC">
          <w:rPr>
            <w:rFonts w:ascii="Arial" w:eastAsia="Times New Roman" w:hAnsi="Arial" w:cs="Arial"/>
            <w:color w:val="000000"/>
          </w:rPr>
          <w:t>taging</w:t>
        </w:r>
        <w:r>
          <w:rPr>
            <w:rFonts w:ascii="Arial" w:eastAsia="Times New Roman" w:hAnsi="Arial" w:cs="Arial"/>
            <w:color w:val="000000"/>
          </w:rPr>
          <w:t xml:space="preserve"> and other covariates by F</w:t>
        </w:r>
        <w:r>
          <w:rPr>
            <w:rFonts w:ascii="Arial" w:hAnsi="Arial" w:cs="Arial"/>
            <w:color w:val="000000"/>
            <w:lang w:eastAsia="zh-CN"/>
          </w:rPr>
          <w:t>isher’s exact test. The result</w:t>
        </w:r>
      </w:ins>
      <w:ins w:id="103" w:author="Li, Xiaoyang" w:date="2021-02-07T19:59:00Z">
        <w:r>
          <w:rPr>
            <w:rFonts w:ascii="Arial" w:hAnsi="Arial" w:cs="Arial"/>
            <w:color w:val="000000"/>
            <w:lang w:eastAsia="zh-CN"/>
          </w:rPr>
          <w:t xml:space="preserve"> shows that </w:t>
        </w:r>
        <w:proofErr w:type="spellStart"/>
        <w:r w:rsidRPr="008633CC">
          <w:rPr>
            <w:rFonts w:ascii="Arial" w:eastAsia="Times New Roman" w:hAnsi="Arial" w:cs="Arial"/>
            <w:color w:val="000000"/>
          </w:rPr>
          <w:t>Puylart</w:t>
        </w:r>
        <w:proofErr w:type="spellEnd"/>
        <w:r w:rsidRPr="008633CC">
          <w:rPr>
            <w:rFonts w:ascii="Arial" w:eastAsia="Times New Roman" w:hAnsi="Arial" w:cs="Arial"/>
            <w:color w:val="000000"/>
          </w:rPr>
          <w:t xml:space="preserve"> </w:t>
        </w:r>
        <w:r>
          <w:rPr>
            <w:rFonts w:ascii="Arial" w:eastAsia="Times New Roman" w:hAnsi="Arial" w:cs="Arial"/>
            <w:color w:val="000000"/>
          </w:rPr>
          <w:t>s</w:t>
        </w:r>
        <w:r w:rsidRPr="008633CC">
          <w:rPr>
            <w:rFonts w:ascii="Arial" w:eastAsia="Times New Roman" w:hAnsi="Arial" w:cs="Arial"/>
            <w:color w:val="000000"/>
          </w:rPr>
          <w:t>taging</w:t>
        </w:r>
        <w:r>
          <w:rPr>
            <w:rFonts w:ascii="Arial" w:eastAsia="Times New Roman" w:hAnsi="Arial" w:cs="Arial"/>
            <w:color w:val="000000"/>
          </w:rPr>
          <w:t xml:space="preserve"> is correlated with other covariates.</w:t>
        </w:r>
        <w:r>
          <w:rPr>
            <w:rFonts w:ascii="Arial" w:hAnsi="Arial" w:cs="Arial"/>
            <w:color w:val="000000"/>
            <w:lang w:eastAsia="zh-CN"/>
          </w:rPr>
          <w:t xml:space="preserve"> </w:t>
        </w:r>
      </w:ins>
    </w:p>
    <w:p w14:paraId="0246B1A7"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One of the limitations of this study was that the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 was standardized. Other features were left to the performer’s experience. So the complex fluid was not well defined for the performers.  A second limitation was that the feedback was from the physicians who performed the POCUS. They were not feedback from the patients directly. Another limitation was that this was a convenient small sample. It’s not a sample powered to measure small differences in the ultrasound features among the varying surgical pathologies seen in acute appendicitis. Finally, the operators and the ultrasound machines were not standardized for this study. </w:t>
      </w:r>
    </w:p>
    <w:p w14:paraId="6D19F994"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b/>
          <w:bCs/>
          <w:color w:val="000000"/>
        </w:rPr>
        <w:t>CONCLUSIONS</w:t>
      </w:r>
    </w:p>
    <w:p w14:paraId="18889F87" w14:textId="77777777" w:rsidR="00670CFC" w:rsidRDefault="00670CFC" w:rsidP="00670CFC">
      <w:pPr>
        <w:spacing w:before="240" w:after="240" w:line="240" w:lineRule="auto"/>
        <w:rPr>
          <w:rFonts w:ascii="Arial" w:eastAsia="Times New Roman" w:hAnsi="Arial" w:cs="Arial"/>
          <w:color w:val="000000"/>
        </w:rPr>
      </w:pPr>
      <w:r w:rsidRPr="008633CC">
        <w:rPr>
          <w:rFonts w:ascii="Arial" w:eastAsia="Times New Roman" w:hAnsi="Arial" w:cs="Arial"/>
          <w:color w:val="000000"/>
        </w:rPr>
        <w:t xml:space="preserve">In conclusion,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 is a good predictor for more advanced acute appendicitis compared to other ultrasound features. </w:t>
      </w:r>
    </w:p>
    <w:p w14:paraId="4C5CB2B8" w14:textId="77777777" w:rsidR="00670CFC" w:rsidRPr="00CF3B42" w:rsidRDefault="00670CFC" w:rsidP="00670CFC">
      <w:pPr>
        <w:spacing w:before="240" w:after="240" w:line="240" w:lineRule="auto"/>
        <w:rPr>
          <w:rFonts w:ascii="Arial" w:eastAsia="Times New Roman" w:hAnsi="Arial" w:cs="Arial"/>
          <w:b/>
          <w:color w:val="000000"/>
        </w:rPr>
      </w:pPr>
      <w:r w:rsidRPr="00CF3B42">
        <w:rPr>
          <w:rFonts w:ascii="Arial" w:eastAsia="Times New Roman" w:hAnsi="Arial" w:cs="Arial"/>
          <w:b/>
          <w:color w:val="000000"/>
        </w:rPr>
        <w:t>ACKNOWLEDGEMENT</w:t>
      </w:r>
    </w:p>
    <w:p w14:paraId="1B410AEC" w14:textId="77777777" w:rsidR="00670CFC" w:rsidRPr="008633CC" w:rsidRDefault="00670CFC" w:rsidP="00670CFC">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We want to thank the research coordinators at the Columbia University Irving Medical Center, Megan Nye and Marc Vindas</w:t>
      </w:r>
      <w:r w:rsidR="002C0C76">
        <w:rPr>
          <w:rFonts w:ascii="Arial" w:eastAsia="Times New Roman" w:hAnsi="Arial" w:cs="Arial"/>
          <w:color w:val="000000"/>
        </w:rPr>
        <w:t xml:space="preserve"> for their assistance in collecting data from the various sites</w:t>
      </w:r>
      <w:r>
        <w:rPr>
          <w:rFonts w:ascii="Arial" w:eastAsia="Times New Roman" w:hAnsi="Arial" w:cs="Arial"/>
          <w:color w:val="000000"/>
        </w:rPr>
        <w:t xml:space="preserve">, and </w:t>
      </w:r>
      <w:r>
        <w:rPr>
          <w:rFonts w:ascii="Arial" w:eastAsia="Times New Roman" w:hAnsi="Arial" w:cs="Arial"/>
          <w:color w:val="000000"/>
        </w:rPr>
        <w:lastRenderedPageBreak/>
        <w:t>statisticians Yiling Yang, and Shing M Lee from the Department of Biostatistics at the Columbia University Mailman School of Public Health for their assistance</w:t>
      </w:r>
      <w:r w:rsidR="002C0C76">
        <w:rPr>
          <w:rFonts w:ascii="Arial" w:eastAsia="Times New Roman" w:hAnsi="Arial" w:cs="Arial"/>
          <w:color w:val="000000"/>
        </w:rPr>
        <w:t xml:space="preserve"> in data analysis</w:t>
      </w:r>
      <w:r>
        <w:rPr>
          <w:rFonts w:ascii="Arial" w:eastAsia="Times New Roman" w:hAnsi="Arial" w:cs="Arial"/>
          <w:color w:val="000000"/>
        </w:rPr>
        <w:t>.</w:t>
      </w:r>
    </w:p>
    <w:p w14:paraId="294CBD8D" w14:textId="77777777" w:rsidR="008633CC" w:rsidRPr="008633CC" w:rsidRDefault="008633CC" w:rsidP="008633CC">
      <w:pPr>
        <w:spacing w:after="0" w:line="240" w:lineRule="auto"/>
        <w:rPr>
          <w:rFonts w:ascii="Times New Roman" w:eastAsia="Times New Roman" w:hAnsi="Times New Roman" w:cs="Times New Roman"/>
          <w:sz w:val="24"/>
          <w:szCs w:val="24"/>
        </w:rPr>
      </w:pPr>
    </w:p>
    <w:p w14:paraId="00109E72" w14:textId="77777777" w:rsidR="00670CFC" w:rsidRDefault="00670CFC" w:rsidP="008633CC">
      <w:pPr>
        <w:spacing w:before="240" w:after="240" w:line="240" w:lineRule="auto"/>
        <w:rPr>
          <w:rFonts w:ascii="Arial" w:eastAsia="Times New Roman" w:hAnsi="Arial" w:cs="Arial"/>
          <w:color w:val="000000"/>
        </w:rPr>
      </w:pPr>
    </w:p>
    <w:p w14:paraId="189B3530" w14:textId="77777777" w:rsidR="00670CFC" w:rsidRDefault="00670CFC" w:rsidP="008633CC">
      <w:pPr>
        <w:spacing w:before="240" w:after="240" w:line="240" w:lineRule="auto"/>
        <w:rPr>
          <w:rFonts w:ascii="Arial" w:eastAsia="Times New Roman" w:hAnsi="Arial" w:cs="Arial"/>
          <w:color w:val="000000"/>
        </w:rPr>
      </w:pPr>
    </w:p>
    <w:p w14:paraId="155427A4" w14:textId="77777777" w:rsidR="00670CFC" w:rsidRDefault="00670CFC" w:rsidP="008633CC">
      <w:pPr>
        <w:spacing w:before="240" w:after="240" w:line="240" w:lineRule="auto"/>
        <w:rPr>
          <w:rFonts w:ascii="Arial" w:eastAsia="Times New Roman" w:hAnsi="Arial" w:cs="Arial"/>
          <w:color w:val="000000"/>
        </w:rPr>
      </w:pPr>
    </w:p>
    <w:p w14:paraId="58817E5C" w14:textId="77777777" w:rsidR="00670CFC" w:rsidRDefault="00670CFC" w:rsidP="008633CC">
      <w:pPr>
        <w:spacing w:before="240" w:after="240" w:line="240" w:lineRule="auto"/>
        <w:rPr>
          <w:rFonts w:ascii="Arial" w:eastAsia="Times New Roman" w:hAnsi="Arial" w:cs="Arial"/>
          <w:color w:val="000000"/>
        </w:rPr>
      </w:pPr>
    </w:p>
    <w:p w14:paraId="7AD97783" w14:textId="77777777" w:rsidR="00670CFC" w:rsidRDefault="00670CFC" w:rsidP="008633CC">
      <w:pPr>
        <w:spacing w:before="240" w:after="240" w:line="240" w:lineRule="auto"/>
        <w:rPr>
          <w:rFonts w:ascii="Arial" w:eastAsia="Times New Roman" w:hAnsi="Arial" w:cs="Arial"/>
          <w:color w:val="000000"/>
        </w:rPr>
      </w:pPr>
    </w:p>
    <w:p w14:paraId="03CAE065" w14:textId="77777777" w:rsidR="00670CFC" w:rsidRDefault="00670CFC" w:rsidP="008633CC">
      <w:pPr>
        <w:spacing w:before="240" w:after="240" w:line="240" w:lineRule="auto"/>
        <w:rPr>
          <w:rFonts w:ascii="Arial" w:eastAsia="Times New Roman" w:hAnsi="Arial" w:cs="Arial"/>
          <w:color w:val="000000"/>
        </w:rPr>
      </w:pPr>
    </w:p>
    <w:p w14:paraId="190F234A" w14:textId="77777777" w:rsidR="00670CFC" w:rsidRDefault="00670CFC" w:rsidP="008633CC">
      <w:pPr>
        <w:spacing w:before="240" w:after="240" w:line="240" w:lineRule="auto"/>
        <w:rPr>
          <w:rFonts w:ascii="Arial" w:eastAsia="Times New Roman" w:hAnsi="Arial" w:cs="Arial"/>
          <w:color w:val="000000"/>
        </w:rPr>
      </w:pPr>
    </w:p>
    <w:p w14:paraId="74C981E1" w14:textId="77777777" w:rsidR="00670CFC" w:rsidRDefault="00670CFC" w:rsidP="008633CC">
      <w:pPr>
        <w:spacing w:before="240" w:after="240" w:line="240" w:lineRule="auto"/>
        <w:rPr>
          <w:rFonts w:ascii="Arial" w:eastAsia="Times New Roman" w:hAnsi="Arial" w:cs="Arial"/>
          <w:color w:val="000000"/>
        </w:rPr>
      </w:pPr>
    </w:p>
    <w:p w14:paraId="71889730" w14:textId="77777777" w:rsidR="00F835DB" w:rsidRDefault="00F835DB" w:rsidP="008633CC">
      <w:pPr>
        <w:spacing w:before="240" w:after="240" w:line="240" w:lineRule="auto"/>
        <w:rPr>
          <w:rFonts w:ascii="Arial" w:eastAsia="Times New Roman" w:hAnsi="Arial" w:cs="Arial"/>
          <w:color w:val="000000"/>
        </w:rPr>
      </w:pPr>
    </w:p>
    <w:p w14:paraId="201CEF6C" w14:textId="77777777" w:rsidR="00670CFC" w:rsidRDefault="00670CFC" w:rsidP="008633CC">
      <w:pPr>
        <w:spacing w:before="240" w:after="240" w:line="240" w:lineRule="auto"/>
        <w:rPr>
          <w:rFonts w:ascii="Arial" w:eastAsia="Times New Roman" w:hAnsi="Arial" w:cs="Arial"/>
          <w:color w:val="000000"/>
        </w:rPr>
      </w:pPr>
    </w:p>
    <w:p w14:paraId="1119B3C4" w14:textId="77777777" w:rsidR="00670CFC" w:rsidRDefault="00670CFC" w:rsidP="008633CC">
      <w:pPr>
        <w:spacing w:before="240" w:after="240" w:line="240" w:lineRule="auto"/>
        <w:rPr>
          <w:rFonts w:ascii="Arial" w:eastAsia="Times New Roman" w:hAnsi="Arial" w:cs="Arial"/>
          <w:color w:val="000000"/>
        </w:rPr>
      </w:pPr>
    </w:p>
    <w:p w14:paraId="22121C27"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Table 1: Demographic of subjects enrolled</w:t>
      </w:r>
    </w:p>
    <w:tbl>
      <w:tblPr>
        <w:tblpPr w:leftFromText="180" w:rightFromText="180" w:vertAnchor="text" w:tblpY="91"/>
        <w:tblW w:w="0" w:type="auto"/>
        <w:tblCellMar>
          <w:top w:w="15" w:type="dxa"/>
          <w:left w:w="15" w:type="dxa"/>
          <w:bottom w:w="15" w:type="dxa"/>
          <w:right w:w="15" w:type="dxa"/>
        </w:tblCellMar>
        <w:tblLook w:val="04A0" w:firstRow="1" w:lastRow="0" w:firstColumn="1" w:lastColumn="0" w:noHBand="0" w:noVBand="1"/>
      </w:tblPr>
      <w:tblGrid>
        <w:gridCol w:w="2342"/>
        <w:gridCol w:w="2598"/>
      </w:tblGrid>
      <w:tr w:rsidR="008633CC" w:rsidRPr="008633CC" w14:paraId="63D802B0" w14:textId="77777777" w:rsidTr="00670CFC">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D59E"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D2E2"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N = 97*</w:t>
            </w:r>
          </w:p>
        </w:tc>
      </w:tr>
      <w:tr w:rsidR="008633CC" w:rsidRPr="008633CC" w14:paraId="125791E1" w14:textId="77777777" w:rsidTr="00670CFC">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C0AE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Age</w:t>
            </w:r>
            <w:r w:rsidRPr="008633CC">
              <w:rPr>
                <w:rFonts w:ascii="Arial" w:eastAsia="Times New Roman" w:hAnsi="Arial" w:cs="Arial"/>
                <w:color w:val="000000"/>
                <w:sz w:val="18"/>
                <w:szCs w:val="18"/>
              </w:rPr>
              <w:t xml:space="preserve"> (years), n = 95</w:t>
            </w:r>
          </w:p>
          <w:p w14:paraId="2A6C2301"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Mean (+/- SD)</w:t>
            </w:r>
          </w:p>
          <w:p w14:paraId="1187AF6A"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Range</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2504"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32D5C413"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10.99 (+/- 4.04)</w:t>
            </w:r>
          </w:p>
          <w:p w14:paraId="4DCFDA87"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1.6 -18</w:t>
            </w:r>
          </w:p>
          <w:p w14:paraId="39FF4DC7"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r w:rsidR="008633CC" w:rsidRPr="008633CC" w14:paraId="7C0D9CD6" w14:textId="77777777" w:rsidTr="00670CFC">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1C43"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Gender</w:t>
            </w:r>
            <w:r w:rsidRPr="008633CC">
              <w:rPr>
                <w:rFonts w:ascii="Arial" w:eastAsia="Times New Roman" w:hAnsi="Arial" w:cs="Arial"/>
                <w:color w:val="000000"/>
                <w:sz w:val="18"/>
                <w:szCs w:val="18"/>
              </w:rPr>
              <w:t>, n = 96</w:t>
            </w:r>
          </w:p>
          <w:p w14:paraId="1B3D00AC"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Female</w:t>
            </w:r>
          </w:p>
          <w:p w14:paraId="0E4F8128"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Male</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97A0"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6637A286"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31 (32.29%)</w:t>
            </w:r>
          </w:p>
          <w:p w14:paraId="7F62E0DE"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65 (67.71%)</w:t>
            </w:r>
          </w:p>
          <w:p w14:paraId="0F599DF6"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r w:rsidR="008633CC" w:rsidRPr="008633CC" w14:paraId="49B61B7B" w14:textId="77777777" w:rsidTr="00670CFC">
        <w:trPr>
          <w:trHeight w:val="8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BFF8"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 xml:space="preserve">Height </w:t>
            </w:r>
            <w:r w:rsidRPr="008633CC">
              <w:rPr>
                <w:rFonts w:ascii="Arial" w:eastAsia="Times New Roman" w:hAnsi="Arial" w:cs="Arial"/>
                <w:color w:val="000000"/>
                <w:sz w:val="18"/>
                <w:szCs w:val="18"/>
              </w:rPr>
              <w:t>(in), n = 72</w:t>
            </w:r>
          </w:p>
          <w:p w14:paraId="023F5B40"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Mean (+/- SD)</w:t>
            </w:r>
          </w:p>
          <w:p w14:paraId="539C44AC"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Range</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34A96"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72512DA3"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63.02 (+/- 23.28)</w:t>
            </w:r>
          </w:p>
          <w:p w14:paraId="2F50BB8E"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32.00 – 175.00</w:t>
            </w:r>
          </w:p>
          <w:p w14:paraId="4737FB72"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r w:rsidR="008633CC" w:rsidRPr="008633CC" w14:paraId="51466CC8" w14:textId="77777777" w:rsidTr="00670CFC">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91A11"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Weight</w:t>
            </w:r>
            <w:r w:rsidRPr="008633CC">
              <w:rPr>
                <w:rFonts w:ascii="Arial" w:eastAsia="Times New Roman" w:hAnsi="Arial" w:cs="Arial"/>
                <w:color w:val="000000"/>
                <w:sz w:val="18"/>
                <w:szCs w:val="18"/>
              </w:rPr>
              <w:t xml:space="preserve"> (kg), n = 95</w:t>
            </w:r>
          </w:p>
          <w:p w14:paraId="1179FCF5"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Mean (+/- SD)</w:t>
            </w:r>
          </w:p>
          <w:p w14:paraId="0FEA035F"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Range</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0081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739407A4"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48.69 (+/- 24.95)</w:t>
            </w:r>
          </w:p>
          <w:p w14:paraId="10F606E2"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12.00 – 152.30</w:t>
            </w:r>
          </w:p>
          <w:p w14:paraId="4972B995"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r w:rsidR="008633CC" w:rsidRPr="008633CC" w14:paraId="5691D9E8" w14:textId="77777777" w:rsidTr="00670CFC">
        <w:trPr>
          <w:trHeight w:val="7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24D4"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Department 1</w:t>
            </w:r>
            <w:r w:rsidRPr="008633CC">
              <w:rPr>
                <w:rFonts w:ascii="Arial" w:eastAsia="Times New Roman" w:hAnsi="Arial" w:cs="Arial"/>
                <w:b/>
                <w:bCs/>
                <w:color w:val="000000"/>
                <w:sz w:val="11"/>
                <w:szCs w:val="11"/>
                <w:vertAlign w:val="superscript"/>
              </w:rPr>
              <w:t>st</w:t>
            </w:r>
            <w:r w:rsidRPr="008633CC">
              <w:rPr>
                <w:rFonts w:ascii="Arial" w:eastAsia="Times New Roman" w:hAnsi="Arial" w:cs="Arial"/>
                <w:b/>
                <w:bCs/>
                <w:color w:val="000000"/>
                <w:sz w:val="18"/>
                <w:szCs w:val="18"/>
              </w:rPr>
              <w:t xml:space="preserve"> US</w:t>
            </w:r>
            <w:r w:rsidRPr="008633CC">
              <w:rPr>
                <w:rFonts w:ascii="Arial" w:eastAsia="Times New Roman" w:hAnsi="Arial" w:cs="Arial"/>
                <w:color w:val="000000"/>
                <w:sz w:val="18"/>
                <w:szCs w:val="18"/>
              </w:rPr>
              <w:t>, n = 92</w:t>
            </w:r>
          </w:p>
          <w:p w14:paraId="3A398945"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ED US (POCUS)</w:t>
            </w:r>
          </w:p>
          <w:p w14:paraId="4C53F502"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Radiology US (RADUS)</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1881"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1517F158"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28 (30.11%)</w:t>
            </w:r>
          </w:p>
          <w:p w14:paraId="529286B3"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64 (68.82%)</w:t>
            </w:r>
          </w:p>
          <w:p w14:paraId="5A4650A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r w:rsidR="008633CC" w:rsidRPr="008633CC" w14:paraId="77B1E26A" w14:textId="77777777" w:rsidTr="00670CFC">
        <w:trPr>
          <w:trHeight w:val="8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8A0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lastRenderedPageBreak/>
              <w:t>Department 2</w:t>
            </w:r>
            <w:r w:rsidRPr="008633CC">
              <w:rPr>
                <w:rFonts w:ascii="Arial" w:eastAsia="Times New Roman" w:hAnsi="Arial" w:cs="Arial"/>
                <w:b/>
                <w:bCs/>
                <w:color w:val="000000"/>
                <w:sz w:val="11"/>
                <w:szCs w:val="11"/>
                <w:vertAlign w:val="superscript"/>
              </w:rPr>
              <w:t>nd</w:t>
            </w:r>
            <w:r w:rsidRPr="008633CC">
              <w:rPr>
                <w:rFonts w:ascii="Arial" w:eastAsia="Times New Roman" w:hAnsi="Arial" w:cs="Arial"/>
                <w:b/>
                <w:bCs/>
                <w:color w:val="000000"/>
                <w:sz w:val="18"/>
                <w:szCs w:val="18"/>
              </w:rPr>
              <w:t xml:space="preserve"> US</w:t>
            </w:r>
            <w:r w:rsidRPr="008633CC">
              <w:rPr>
                <w:rFonts w:ascii="Arial" w:eastAsia="Times New Roman" w:hAnsi="Arial" w:cs="Arial"/>
                <w:color w:val="000000"/>
                <w:sz w:val="18"/>
                <w:szCs w:val="18"/>
              </w:rPr>
              <w:t>, n = 88</w:t>
            </w:r>
          </w:p>
          <w:p w14:paraId="1CF9D65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ED US (POCUS)</w:t>
            </w:r>
          </w:p>
          <w:p w14:paraId="37A165C2"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Radiology US (RADUS)</w:t>
            </w:r>
          </w:p>
        </w:tc>
        <w:tc>
          <w:tcPr>
            <w:tcW w:w="2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9141"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60D632EB"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80 (89.89%)</w:t>
            </w:r>
          </w:p>
          <w:p w14:paraId="146C4614"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8 (8.99%)</w:t>
            </w:r>
          </w:p>
          <w:p w14:paraId="18C9258A"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0"/>
                <w:szCs w:val="10"/>
              </w:rPr>
              <w:t> </w:t>
            </w:r>
          </w:p>
        </w:tc>
      </w:tr>
    </w:tbl>
    <w:p w14:paraId="7E48010D" w14:textId="77777777" w:rsidR="003F7FD6" w:rsidRDefault="008633CC" w:rsidP="008633CC">
      <w:pPr>
        <w:spacing w:before="240" w:after="240" w:line="240" w:lineRule="auto"/>
        <w:rPr>
          <w:rFonts w:ascii="Arial" w:eastAsia="Times New Roman" w:hAnsi="Arial" w:cs="Arial"/>
          <w:color w:val="000000"/>
        </w:rPr>
      </w:pPr>
      <w:r w:rsidRPr="008633CC">
        <w:rPr>
          <w:rFonts w:ascii="Arial" w:eastAsia="Times New Roman" w:hAnsi="Arial" w:cs="Arial"/>
          <w:color w:val="000000"/>
        </w:rPr>
        <w:t> </w:t>
      </w:r>
    </w:p>
    <w:p w14:paraId="2B5D5C5D" w14:textId="77777777" w:rsidR="003F7FD6" w:rsidRDefault="003F7FD6" w:rsidP="008633CC">
      <w:pPr>
        <w:spacing w:before="240" w:after="240" w:line="240" w:lineRule="auto"/>
        <w:rPr>
          <w:rFonts w:ascii="Arial" w:eastAsia="Times New Roman" w:hAnsi="Arial" w:cs="Arial"/>
          <w:color w:val="000000"/>
        </w:rPr>
      </w:pPr>
    </w:p>
    <w:p w14:paraId="37AD3361" w14:textId="77777777" w:rsidR="003F7FD6" w:rsidRDefault="003F7FD6" w:rsidP="008633CC">
      <w:pPr>
        <w:spacing w:before="240" w:after="240" w:line="240" w:lineRule="auto"/>
        <w:rPr>
          <w:rFonts w:ascii="Arial" w:eastAsia="Times New Roman" w:hAnsi="Arial" w:cs="Arial"/>
          <w:color w:val="000000"/>
        </w:rPr>
      </w:pPr>
    </w:p>
    <w:p w14:paraId="0A98D0AE" w14:textId="77777777" w:rsidR="003F7FD6" w:rsidRDefault="003F7FD6" w:rsidP="008633CC">
      <w:pPr>
        <w:spacing w:before="240" w:after="240" w:line="240" w:lineRule="auto"/>
        <w:rPr>
          <w:rFonts w:ascii="Arial" w:eastAsia="Times New Roman" w:hAnsi="Arial" w:cs="Arial"/>
          <w:color w:val="000000"/>
        </w:rPr>
      </w:pPr>
    </w:p>
    <w:p w14:paraId="238A5EC8" w14:textId="77777777" w:rsidR="003F7FD6" w:rsidRDefault="003F7FD6" w:rsidP="008633CC">
      <w:pPr>
        <w:spacing w:before="240" w:after="240" w:line="240" w:lineRule="auto"/>
        <w:rPr>
          <w:rFonts w:ascii="Arial" w:eastAsia="Times New Roman" w:hAnsi="Arial" w:cs="Arial"/>
          <w:color w:val="000000"/>
        </w:rPr>
      </w:pPr>
    </w:p>
    <w:p w14:paraId="0E62E1A5" w14:textId="77777777" w:rsidR="003F7FD6" w:rsidRDefault="003F7FD6" w:rsidP="008633CC">
      <w:pPr>
        <w:spacing w:before="240" w:after="240" w:line="240" w:lineRule="auto"/>
        <w:rPr>
          <w:rFonts w:ascii="Arial" w:eastAsia="Times New Roman" w:hAnsi="Arial" w:cs="Arial"/>
          <w:color w:val="000000"/>
        </w:rPr>
      </w:pPr>
    </w:p>
    <w:p w14:paraId="02773942" w14:textId="77777777" w:rsidR="003F7FD6" w:rsidRDefault="003F7FD6" w:rsidP="008633CC">
      <w:pPr>
        <w:spacing w:before="240" w:after="240" w:line="240" w:lineRule="auto"/>
        <w:rPr>
          <w:rFonts w:ascii="Arial" w:eastAsia="Times New Roman" w:hAnsi="Arial" w:cs="Arial"/>
          <w:color w:val="000000"/>
        </w:rPr>
      </w:pPr>
    </w:p>
    <w:p w14:paraId="32DC42F0"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*One subject’s information was not collected, leaving total to 96.</w:t>
      </w:r>
    </w:p>
    <w:p w14:paraId="4700C03D" w14:textId="77777777" w:rsidR="008633CC" w:rsidRPr="008633CC" w:rsidRDefault="008633CC" w:rsidP="008633CC">
      <w:pPr>
        <w:spacing w:after="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SD = standard deviation</w:t>
      </w:r>
    </w:p>
    <w:p w14:paraId="02DBC6D8" w14:textId="77777777" w:rsidR="008633CC" w:rsidRDefault="008633CC" w:rsidP="008633CC">
      <w:pPr>
        <w:spacing w:before="240" w:after="240" w:line="240" w:lineRule="auto"/>
        <w:rPr>
          <w:rFonts w:ascii="Arial" w:eastAsia="Times New Roman" w:hAnsi="Arial" w:cs="Arial"/>
          <w:color w:val="000000"/>
        </w:rPr>
      </w:pPr>
      <w:r w:rsidRPr="008633CC">
        <w:rPr>
          <w:rFonts w:ascii="Arial" w:eastAsia="Times New Roman" w:hAnsi="Arial" w:cs="Arial"/>
          <w:color w:val="000000"/>
        </w:rPr>
        <w:t> </w:t>
      </w:r>
    </w:p>
    <w:p w14:paraId="44680869" w14:textId="77777777" w:rsidR="00C30A98" w:rsidRDefault="00C30A98" w:rsidP="008633CC">
      <w:pPr>
        <w:spacing w:before="240" w:after="240" w:line="240" w:lineRule="auto"/>
        <w:rPr>
          <w:rFonts w:ascii="Arial" w:eastAsia="Times New Roman" w:hAnsi="Arial" w:cs="Arial"/>
          <w:color w:val="000000"/>
        </w:rPr>
      </w:pPr>
    </w:p>
    <w:p w14:paraId="661789F9" w14:textId="77777777" w:rsidR="00C30A98" w:rsidRDefault="00C30A98" w:rsidP="008633CC">
      <w:pPr>
        <w:spacing w:before="240" w:after="240" w:line="240" w:lineRule="auto"/>
        <w:rPr>
          <w:rFonts w:ascii="Arial" w:eastAsia="Times New Roman" w:hAnsi="Arial" w:cs="Arial"/>
          <w:color w:val="000000"/>
        </w:rPr>
      </w:pPr>
    </w:p>
    <w:p w14:paraId="30150088" w14:textId="77777777" w:rsidR="00C30A98" w:rsidRDefault="00C30A98" w:rsidP="008633CC">
      <w:pPr>
        <w:spacing w:before="240" w:after="240" w:line="240" w:lineRule="auto"/>
        <w:rPr>
          <w:rFonts w:ascii="Arial" w:eastAsia="Times New Roman" w:hAnsi="Arial" w:cs="Arial"/>
          <w:color w:val="000000"/>
        </w:rPr>
      </w:pPr>
    </w:p>
    <w:p w14:paraId="30C22A8A" w14:textId="77777777" w:rsidR="00C30A98" w:rsidRDefault="00C30A98" w:rsidP="008633CC">
      <w:pPr>
        <w:spacing w:before="240" w:after="240" w:line="240" w:lineRule="auto"/>
        <w:rPr>
          <w:rFonts w:ascii="Arial" w:eastAsia="Times New Roman" w:hAnsi="Arial" w:cs="Arial"/>
          <w:color w:val="000000"/>
        </w:rPr>
      </w:pPr>
    </w:p>
    <w:p w14:paraId="23E6AE66" w14:textId="77777777" w:rsidR="00C30A98" w:rsidRPr="008633CC" w:rsidRDefault="00C30A98" w:rsidP="008633CC">
      <w:pPr>
        <w:spacing w:before="240" w:after="240" w:line="240" w:lineRule="auto"/>
        <w:rPr>
          <w:rFonts w:ascii="Times New Roman" w:eastAsia="Times New Roman" w:hAnsi="Times New Roman" w:cs="Times New Roman"/>
          <w:sz w:val="24"/>
          <w:szCs w:val="24"/>
        </w:rPr>
      </w:pPr>
    </w:p>
    <w:p w14:paraId="63BD56B8" w14:textId="77777777" w:rsidR="00670CFC" w:rsidRDefault="00670CFC" w:rsidP="008633CC">
      <w:pPr>
        <w:spacing w:before="240" w:after="240" w:line="240" w:lineRule="auto"/>
        <w:rPr>
          <w:rFonts w:ascii="Arial" w:eastAsia="Times New Roman" w:hAnsi="Arial" w:cs="Arial"/>
          <w:color w:val="000000"/>
        </w:rPr>
      </w:pPr>
    </w:p>
    <w:p w14:paraId="71B4BE9C" w14:textId="77777777" w:rsidR="00670CFC" w:rsidRDefault="00670CFC" w:rsidP="008633CC">
      <w:pPr>
        <w:spacing w:before="240" w:after="240" w:line="240" w:lineRule="auto"/>
        <w:rPr>
          <w:rFonts w:ascii="Arial" w:eastAsia="Times New Roman" w:hAnsi="Arial" w:cs="Arial"/>
          <w:color w:val="000000"/>
        </w:rPr>
      </w:pPr>
    </w:p>
    <w:p w14:paraId="3E016AD9" w14:textId="77777777" w:rsidR="00670CFC" w:rsidRDefault="00670CFC" w:rsidP="008633CC">
      <w:pPr>
        <w:spacing w:before="240" w:after="240" w:line="240" w:lineRule="auto"/>
        <w:rPr>
          <w:rFonts w:ascii="Arial" w:eastAsia="Times New Roman" w:hAnsi="Arial" w:cs="Arial"/>
          <w:color w:val="000000"/>
        </w:rPr>
      </w:pPr>
    </w:p>
    <w:p w14:paraId="576CCA31" w14:textId="77777777" w:rsidR="00670CFC" w:rsidRDefault="00670CFC" w:rsidP="008633CC">
      <w:pPr>
        <w:spacing w:before="240" w:after="240" w:line="240" w:lineRule="auto"/>
        <w:rPr>
          <w:rFonts w:ascii="Arial" w:eastAsia="Times New Roman" w:hAnsi="Arial" w:cs="Arial"/>
          <w:color w:val="000000"/>
        </w:rPr>
      </w:pPr>
    </w:p>
    <w:p w14:paraId="03959EF5" w14:textId="77777777" w:rsidR="00670CFC" w:rsidRDefault="00670CFC" w:rsidP="008633CC">
      <w:pPr>
        <w:spacing w:before="240" w:after="240" w:line="240" w:lineRule="auto"/>
        <w:rPr>
          <w:rFonts w:ascii="Arial" w:eastAsia="Times New Roman" w:hAnsi="Arial" w:cs="Arial"/>
          <w:color w:val="000000"/>
        </w:rPr>
      </w:pPr>
    </w:p>
    <w:p w14:paraId="1DFFD8B9" w14:textId="77777777" w:rsidR="00670CFC" w:rsidRDefault="00670CFC" w:rsidP="008633CC">
      <w:pPr>
        <w:spacing w:before="240" w:after="240" w:line="240" w:lineRule="auto"/>
        <w:rPr>
          <w:rFonts w:ascii="Arial" w:eastAsia="Times New Roman" w:hAnsi="Arial" w:cs="Arial"/>
          <w:color w:val="000000"/>
        </w:rPr>
      </w:pPr>
    </w:p>
    <w:p w14:paraId="7B2A0220" w14:textId="77777777" w:rsidR="00670CFC" w:rsidRDefault="00670CFC" w:rsidP="008633CC">
      <w:pPr>
        <w:spacing w:before="240" w:after="240" w:line="240" w:lineRule="auto"/>
        <w:rPr>
          <w:rFonts w:ascii="Arial" w:eastAsia="Times New Roman" w:hAnsi="Arial" w:cs="Arial"/>
          <w:color w:val="000000"/>
        </w:rPr>
      </w:pPr>
    </w:p>
    <w:p w14:paraId="15A08C6D" w14:textId="77777777" w:rsidR="00670CFC" w:rsidRDefault="00670CFC" w:rsidP="008633CC">
      <w:pPr>
        <w:spacing w:before="240" w:after="240" w:line="240" w:lineRule="auto"/>
        <w:rPr>
          <w:rFonts w:ascii="Arial" w:eastAsia="Times New Roman" w:hAnsi="Arial" w:cs="Arial"/>
          <w:color w:val="000000"/>
        </w:rPr>
      </w:pPr>
    </w:p>
    <w:p w14:paraId="4B37DC62" w14:textId="77777777" w:rsidR="00670CFC" w:rsidRDefault="00670CFC" w:rsidP="008633CC">
      <w:pPr>
        <w:spacing w:before="240" w:after="240" w:line="240" w:lineRule="auto"/>
        <w:rPr>
          <w:rFonts w:ascii="Arial" w:eastAsia="Times New Roman" w:hAnsi="Arial" w:cs="Arial"/>
          <w:color w:val="000000"/>
        </w:rPr>
      </w:pPr>
    </w:p>
    <w:p w14:paraId="390E6A94" w14:textId="77777777" w:rsidR="00670CFC" w:rsidRDefault="00670CFC" w:rsidP="008633CC">
      <w:pPr>
        <w:spacing w:before="240" w:after="240" w:line="240" w:lineRule="auto"/>
        <w:rPr>
          <w:rFonts w:ascii="Arial" w:eastAsia="Times New Roman" w:hAnsi="Arial" w:cs="Arial"/>
          <w:color w:val="000000"/>
        </w:rPr>
      </w:pPr>
    </w:p>
    <w:p w14:paraId="791B7479"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Table 2: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on US compared to surgical report</w:t>
      </w:r>
    </w:p>
    <w:tbl>
      <w:tblPr>
        <w:tblW w:w="0" w:type="auto"/>
        <w:tblCellMar>
          <w:top w:w="15" w:type="dxa"/>
          <w:left w:w="15" w:type="dxa"/>
          <w:bottom w:w="15" w:type="dxa"/>
          <w:right w:w="15" w:type="dxa"/>
        </w:tblCellMar>
        <w:tblLook w:val="04A0" w:firstRow="1" w:lastRow="0" w:firstColumn="1" w:lastColumn="0" w:noHBand="0" w:noVBand="1"/>
      </w:tblPr>
      <w:tblGrid>
        <w:gridCol w:w="2221"/>
        <w:gridCol w:w="791"/>
        <w:gridCol w:w="1241"/>
        <w:gridCol w:w="1261"/>
        <w:gridCol w:w="1101"/>
        <w:gridCol w:w="630"/>
      </w:tblGrid>
      <w:tr w:rsidR="008633CC" w:rsidRPr="008633CC" w14:paraId="4FDFC555" w14:textId="77777777" w:rsidTr="00FB3554">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03574" w14:textId="77777777" w:rsidR="008633CC" w:rsidRPr="008633CC" w:rsidRDefault="008633CC" w:rsidP="00C30A98">
            <w:pPr>
              <w:spacing w:after="0" w:line="240" w:lineRule="auto"/>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lastRenderedPageBreak/>
              <w:t> </w:t>
            </w:r>
          </w:p>
        </w:tc>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F616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Surgical Pathology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A73"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 </w:t>
            </w:r>
          </w:p>
        </w:tc>
      </w:tr>
      <w:tr w:rsidR="008633CC" w:rsidRPr="008633CC" w14:paraId="0CE5CE22"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39A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proofErr w:type="spellStart"/>
            <w:r w:rsidRPr="008633CC">
              <w:rPr>
                <w:rFonts w:ascii="Arial" w:eastAsia="Times New Roman" w:hAnsi="Arial" w:cs="Arial"/>
                <w:b/>
                <w:bCs/>
                <w:color w:val="000000"/>
                <w:sz w:val="18"/>
                <w:szCs w:val="18"/>
              </w:rPr>
              <w:t>Puylaert</w:t>
            </w:r>
            <w:proofErr w:type="spellEnd"/>
            <w:r w:rsidRPr="008633CC">
              <w:rPr>
                <w:rFonts w:ascii="Arial" w:eastAsia="Times New Roman" w:hAnsi="Arial" w:cs="Arial"/>
                <w:b/>
                <w:bCs/>
                <w:color w:val="000000"/>
                <w:sz w:val="18"/>
                <w:szCs w:val="18"/>
              </w:rPr>
              <w:t xml:space="preserve"> Stage on US#2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9909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Simple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D703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Suppurative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6A2A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Gangrenous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51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Perforated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50F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Total</w:t>
            </w:r>
          </w:p>
        </w:tc>
      </w:tr>
      <w:tr w:rsidR="008633CC" w:rsidRPr="008633CC" w14:paraId="778B22EC"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1A81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B88D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CDF2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955C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C63C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C6A6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11</w:t>
            </w:r>
          </w:p>
        </w:tc>
      </w:tr>
      <w:tr w:rsidR="008633CC" w:rsidRPr="008633CC" w14:paraId="3DB087DA"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79D5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BD1C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B512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41B4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861A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B66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28</w:t>
            </w:r>
          </w:p>
        </w:tc>
      </w:tr>
      <w:tr w:rsidR="008633CC" w:rsidRPr="008633CC" w14:paraId="17EBB951"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8886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5482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D181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21F1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FB56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F40F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31</w:t>
            </w:r>
          </w:p>
        </w:tc>
      </w:tr>
      <w:tr w:rsidR="008633CC" w:rsidRPr="008633CC" w14:paraId="0F197DAE"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128C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51CC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B02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8D5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29C1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B10A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5</w:t>
            </w:r>
          </w:p>
        </w:tc>
      </w:tr>
      <w:tr w:rsidR="008633CC" w:rsidRPr="008633CC" w14:paraId="36D9ADF6"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2E7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F46A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74FC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DA6C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977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42C7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75</w:t>
            </w:r>
          </w:p>
        </w:tc>
      </w:tr>
    </w:tbl>
    <w:p w14:paraId="57F39813"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p w14:paraId="371DE559"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xml:space="preserve">Table 3: Combined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stages compared to surgical report of gangrenous/perforated appendicitis by surgical report</w:t>
      </w:r>
    </w:p>
    <w:tbl>
      <w:tblPr>
        <w:tblW w:w="0" w:type="auto"/>
        <w:tblCellMar>
          <w:top w:w="15" w:type="dxa"/>
          <w:left w:w="15" w:type="dxa"/>
          <w:bottom w:w="15" w:type="dxa"/>
          <w:right w:w="15" w:type="dxa"/>
        </w:tblCellMar>
        <w:tblLook w:val="04A0" w:firstRow="1" w:lastRow="0" w:firstColumn="1" w:lastColumn="0" w:noHBand="0" w:noVBand="1"/>
      </w:tblPr>
      <w:tblGrid>
        <w:gridCol w:w="1551"/>
        <w:gridCol w:w="1731"/>
        <w:gridCol w:w="2201"/>
        <w:gridCol w:w="630"/>
      </w:tblGrid>
      <w:tr w:rsidR="008633CC" w:rsidRPr="008633CC" w14:paraId="52B6D33F"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5603"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459E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bookmarkStart w:id="104" w:name="_Hlk61649670"/>
            <w:r w:rsidRPr="008633CC">
              <w:rPr>
                <w:rFonts w:ascii="Arial" w:eastAsia="Times New Roman" w:hAnsi="Arial" w:cs="Arial"/>
                <w:b/>
                <w:bCs/>
                <w:color w:val="000000"/>
                <w:sz w:val="18"/>
                <w:szCs w:val="18"/>
              </w:rPr>
              <w:t>Surgical Pathology Reports</w:t>
            </w:r>
            <w:bookmarkEnd w:id="104"/>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AB2B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tc>
      </w:tr>
      <w:tr w:rsidR="008633CC" w:rsidRPr="008633CC" w14:paraId="37F34138"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2FDA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proofErr w:type="spellStart"/>
            <w:r w:rsidRPr="008633CC">
              <w:rPr>
                <w:rFonts w:ascii="Arial" w:eastAsia="Times New Roman" w:hAnsi="Arial" w:cs="Arial"/>
                <w:b/>
                <w:bCs/>
                <w:color w:val="000000"/>
                <w:sz w:val="18"/>
                <w:szCs w:val="18"/>
              </w:rPr>
              <w:t>Puylaert</w:t>
            </w:r>
            <w:proofErr w:type="spellEnd"/>
            <w:r w:rsidRPr="008633CC">
              <w:rPr>
                <w:rFonts w:ascii="Arial" w:eastAsia="Times New Roman" w:hAnsi="Arial" w:cs="Arial"/>
                <w:b/>
                <w:bCs/>
                <w:color w:val="000000"/>
                <w:sz w:val="18"/>
                <w:szCs w:val="18"/>
              </w:rPr>
              <w:t xml:space="preserve"> Stages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949A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Early/Suppurative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C6E8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Gangrenous/perforated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147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Total</w:t>
            </w:r>
          </w:p>
        </w:tc>
      </w:tr>
      <w:tr w:rsidR="008633CC" w:rsidRPr="008633CC" w14:paraId="54A6CC16"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E45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Combined 1 &amp;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91BF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2CE7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744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39</w:t>
            </w:r>
          </w:p>
        </w:tc>
      </w:tr>
      <w:tr w:rsidR="008633CC" w:rsidRPr="008633CC" w14:paraId="52E6B4A0"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0461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Combined 3 &amp;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E32A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B11E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9C85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36</w:t>
            </w:r>
          </w:p>
        </w:tc>
      </w:tr>
      <w:tr w:rsidR="008633CC" w:rsidRPr="008633CC" w14:paraId="6CE94C8F" w14:textId="77777777" w:rsidTr="008633CC">
        <w:trPr>
          <w:trHeight w:val="4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C38D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E4ED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CFA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1CD9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75</w:t>
            </w:r>
          </w:p>
        </w:tc>
      </w:tr>
    </w:tbl>
    <w:p w14:paraId="4D2AEBF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sz w:val="18"/>
          <w:szCs w:val="18"/>
        </w:rPr>
        <w:t>Sensitivity = 0.65; Specificity =  1.00; Positive Predictive Value (PPV) = 1.00; Negative Predictive Value (NPV) = 0.42.</w:t>
      </w:r>
    </w:p>
    <w:p w14:paraId="02AADFF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w:t>
      </w:r>
    </w:p>
    <w:p w14:paraId="705E9E8E" w14:textId="77777777" w:rsidR="008633CC" w:rsidRDefault="008633CC" w:rsidP="008633CC">
      <w:pPr>
        <w:spacing w:before="240" w:after="240" w:line="240" w:lineRule="auto"/>
        <w:rPr>
          <w:rFonts w:ascii="Arial" w:eastAsia="Times New Roman" w:hAnsi="Arial" w:cs="Arial"/>
          <w:color w:val="000000"/>
        </w:rPr>
      </w:pPr>
      <w:r w:rsidRPr="008633CC">
        <w:rPr>
          <w:rFonts w:ascii="Arial" w:eastAsia="Times New Roman" w:hAnsi="Arial" w:cs="Arial"/>
          <w:color w:val="000000"/>
        </w:rPr>
        <w:t> </w:t>
      </w:r>
    </w:p>
    <w:p w14:paraId="78F5A4A5" w14:textId="77777777" w:rsidR="00C30A98" w:rsidRDefault="00C30A98" w:rsidP="008633CC">
      <w:pPr>
        <w:spacing w:before="240" w:after="240" w:line="240" w:lineRule="auto"/>
        <w:rPr>
          <w:rFonts w:ascii="Arial" w:eastAsia="Times New Roman" w:hAnsi="Arial" w:cs="Arial"/>
          <w:color w:val="000000"/>
        </w:rPr>
      </w:pPr>
    </w:p>
    <w:p w14:paraId="02BA56D7" w14:textId="77777777" w:rsidR="00C30A98" w:rsidRDefault="00C30A98" w:rsidP="008633CC">
      <w:pPr>
        <w:spacing w:before="240" w:after="240" w:line="240" w:lineRule="auto"/>
        <w:rPr>
          <w:rFonts w:ascii="Arial" w:eastAsia="Times New Roman" w:hAnsi="Arial" w:cs="Arial"/>
          <w:color w:val="000000"/>
        </w:rPr>
      </w:pPr>
    </w:p>
    <w:p w14:paraId="41A22430" w14:textId="77777777" w:rsidR="00C30A98" w:rsidRPr="008633CC" w:rsidRDefault="00C30A98" w:rsidP="008633CC">
      <w:pPr>
        <w:spacing w:before="240" w:after="240" w:line="240" w:lineRule="auto"/>
        <w:rPr>
          <w:rFonts w:ascii="Times New Roman" w:eastAsia="Times New Roman" w:hAnsi="Times New Roman" w:cs="Times New Roman"/>
          <w:sz w:val="24"/>
          <w:szCs w:val="24"/>
        </w:rPr>
      </w:pPr>
    </w:p>
    <w:p w14:paraId="0453141E"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Table 4: US Characteristics compared to surgical report</w:t>
      </w:r>
    </w:p>
    <w:tbl>
      <w:tblPr>
        <w:tblW w:w="10160" w:type="dxa"/>
        <w:tblCellMar>
          <w:top w:w="15" w:type="dxa"/>
          <w:left w:w="15" w:type="dxa"/>
          <w:bottom w:w="15" w:type="dxa"/>
          <w:right w:w="15" w:type="dxa"/>
        </w:tblCellMar>
        <w:tblLook w:val="04A0" w:firstRow="1" w:lastRow="0" w:firstColumn="1" w:lastColumn="0" w:noHBand="0" w:noVBand="1"/>
      </w:tblPr>
      <w:tblGrid>
        <w:gridCol w:w="2407"/>
        <w:gridCol w:w="1703"/>
        <w:gridCol w:w="1526"/>
        <w:gridCol w:w="1554"/>
        <w:gridCol w:w="1440"/>
        <w:gridCol w:w="1530"/>
      </w:tblGrid>
      <w:tr w:rsidR="00D256E5" w:rsidRPr="008633CC" w14:paraId="633D27E0" w14:textId="77777777" w:rsidTr="00D256E5">
        <w:trPr>
          <w:trHeight w:val="410"/>
        </w:trPr>
        <w:tc>
          <w:tcPr>
            <w:tcW w:w="2407"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23782BE" w14:textId="77777777" w:rsidR="00D256E5" w:rsidRPr="008633CC" w:rsidRDefault="00D256E5" w:rsidP="00D256E5">
            <w:pPr>
              <w:spacing w:after="0" w:line="240" w:lineRule="auto"/>
              <w:jc w:val="center"/>
              <w:rPr>
                <w:rFonts w:ascii="Times New Roman" w:eastAsia="Times New Roman" w:hAnsi="Times New Roman" w:cs="Times New Roman"/>
                <w:b/>
                <w:sz w:val="24"/>
                <w:szCs w:val="24"/>
              </w:rPr>
            </w:pPr>
            <w:r w:rsidRPr="00C30A98">
              <w:rPr>
                <w:rFonts w:ascii="Arial" w:eastAsia="Times New Roman" w:hAnsi="Arial" w:cs="Arial"/>
                <w:b/>
                <w:color w:val="000000"/>
                <w:sz w:val="18"/>
                <w:szCs w:val="18"/>
              </w:rPr>
              <w:lastRenderedPageBreak/>
              <w:t>US Characteristics</w:t>
            </w:r>
          </w:p>
          <w:p w14:paraId="269F5D36" w14:textId="77777777" w:rsidR="00D256E5" w:rsidRPr="008633CC" w:rsidRDefault="00D256E5" w:rsidP="00C30A98">
            <w:pPr>
              <w:spacing w:after="0" w:line="240" w:lineRule="auto"/>
              <w:rPr>
                <w:rFonts w:ascii="Times New Roman" w:eastAsia="Times New Roman" w:hAnsi="Times New Roman" w:cs="Times New Roman"/>
                <w:b/>
                <w:sz w:val="24"/>
                <w:szCs w:val="24"/>
              </w:rPr>
            </w:pPr>
            <w:r w:rsidRPr="008633CC">
              <w:rPr>
                <w:rFonts w:ascii="Arial" w:eastAsia="Times New Roman" w:hAnsi="Arial" w:cs="Arial"/>
                <w:color w:val="000000"/>
                <w:sz w:val="18"/>
                <w:szCs w:val="18"/>
              </w:rPr>
              <w:t> </w:t>
            </w:r>
          </w:p>
        </w:tc>
        <w:tc>
          <w:tcPr>
            <w:tcW w:w="6223"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9E36" w14:textId="77777777" w:rsidR="00D256E5" w:rsidRPr="008633CC" w:rsidRDefault="00D256E5"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Surgical Pathology Report Findings</w:t>
            </w:r>
          </w:p>
        </w:tc>
        <w:tc>
          <w:tcPr>
            <w:tcW w:w="153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70D53EF" w14:textId="77777777" w:rsidR="00D256E5" w:rsidRPr="00D256E5" w:rsidRDefault="00D256E5" w:rsidP="00D256E5">
            <w:pPr>
              <w:spacing w:after="0" w:line="240" w:lineRule="auto"/>
              <w:jc w:val="center"/>
              <w:rPr>
                <w:rFonts w:ascii="Times New Roman" w:eastAsia="Times New Roman" w:hAnsi="Times New Roman" w:cs="Times New Roman"/>
                <w:b/>
                <w:sz w:val="24"/>
                <w:szCs w:val="24"/>
              </w:rPr>
            </w:pPr>
            <w:r w:rsidRPr="00D256E5">
              <w:rPr>
                <w:rFonts w:ascii="Arial" w:eastAsia="Times New Roman" w:hAnsi="Arial" w:cs="Arial"/>
                <w:b/>
                <w:color w:val="000000"/>
                <w:sz w:val="18"/>
                <w:szCs w:val="18"/>
              </w:rPr>
              <w:t>Statistical Significance</w:t>
            </w:r>
          </w:p>
          <w:p w14:paraId="0559DB42" w14:textId="77777777" w:rsidR="00D256E5" w:rsidRPr="00D256E5" w:rsidRDefault="00D256E5" w:rsidP="00D256E5">
            <w:pPr>
              <w:spacing w:after="0" w:line="240" w:lineRule="auto"/>
              <w:jc w:val="center"/>
              <w:rPr>
                <w:rFonts w:ascii="Times New Roman" w:eastAsia="Times New Roman" w:hAnsi="Times New Roman" w:cs="Times New Roman"/>
                <w:b/>
                <w:sz w:val="24"/>
                <w:szCs w:val="24"/>
              </w:rPr>
            </w:pPr>
          </w:p>
        </w:tc>
      </w:tr>
      <w:tr w:rsidR="00D256E5" w:rsidRPr="008633CC" w14:paraId="5E08079A" w14:textId="77777777" w:rsidTr="00D256E5">
        <w:trPr>
          <w:trHeight w:val="410"/>
        </w:trPr>
        <w:tc>
          <w:tcPr>
            <w:tcW w:w="2407"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3C2F9F5B" w14:textId="77777777" w:rsidR="00D256E5" w:rsidRPr="008633CC" w:rsidRDefault="00D256E5" w:rsidP="00C30A98">
            <w:pPr>
              <w:spacing w:after="0" w:line="240" w:lineRule="auto"/>
              <w:rPr>
                <w:rFonts w:ascii="Times New Roman" w:eastAsia="Times New Roman" w:hAnsi="Times New Roman" w:cs="Times New Roman"/>
                <w:sz w:val="24"/>
                <w:szCs w:val="24"/>
              </w:rPr>
            </w:pPr>
          </w:p>
        </w:tc>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13DE1" w14:textId="77777777" w:rsidR="00D256E5" w:rsidRDefault="00D256E5" w:rsidP="00D256E5">
            <w:pPr>
              <w:spacing w:after="0" w:line="240" w:lineRule="auto"/>
              <w:jc w:val="center"/>
              <w:rPr>
                <w:rFonts w:ascii="Arial" w:eastAsia="Times New Roman" w:hAnsi="Arial" w:cs="Arial"/>
                <w:b/>
                <w:bCs/>
                <w:color w:val="000000"/>
                <w:sz w:val="18"/>
                <w:szCs w:val="18"/>
              </w:rPr>
            </w:pPr>
            <w:r w:rsidRPr="008633CC">
              <w:rPr>
                <w:rFonts w:ascii="Arial" w:eastAsia="Times New Roman" w:hAnsi="Arial" w:cs="Arial"/>
                <w:b/>
                <w:bCs/>
                <w:color w:val="000000"/>
                <w:sz w:val="18"/>
                <w:szCs w:val="18"/>
              </w:rPr>
              <w:t>Simple</w:t>
            </w:r>
          </w:p>
          <w:p w14:paraId="6CAF8FB7" w14:textId="77777777" w:rsidR="00D256E5" w:rsidRPr="008633CC" w:rsidRDefault="00D256E5" w:rsidP="00D256E5">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(n = 48)</w:t>
            </w:r>
          </w:p>
        </w:t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5B6A" w14:textId="77777777" w:rsidR="00D256E5" w:rsidRDefault="00D256E5" w:rsidP="00D256E5">
            <w:pPr>
              <w:spacing w:after="0" w:line="240" w:lineRule="auto"/>
              <w:jc w:val="center"/>
              <w:rPr>
                <w:rFonts w:ascii="Arial" w:eastAsia="Times New Roman" w:hAnsi="Arial" w:cs="Arial"/>
                <w:b/>
                <w:bCs/>
                <w:color w:val="000000"/>
                <w:sz w:val="18"/>
                <w:szCs w:val="18"/>
              </w:rPr>
            </w:pPr>
            <w:r w:rsidRPr="008633CC">
              <w:rPr>
                <w:rFonts w:ascii="Arial" w:eastAsia="Times New Roman" w:hAnsi="Arial" w:cs="Arial"/>
                <w:b/>
                <w:bCs/>
                <w:color w:val="000000"/>
                <w:sz w:val="18"/>
                <w:szCs w:val="18"/>
              </w:rPr>
              <w:t>Suppurative</w:t>
            </w:r>
          </w:p>
          <w:p w14:paraId="1BA4B5C5" w14:textId="77777777" w:rsidR="00D256E5" w:rsidRPr="008633CC" w:rsidRDefault="00D256E5" w:rsidP="00D256E5">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(n = 14)</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E0C41" w14:textId="77777777" w:rsidR="00D256E5" w:rsidRDefault="00D256E5" w:rsidP="00D256E5">
            <w:pPr>
              <w:spacing w:after="0" w:line="240" w:lineRule="auto"/>
              <w:jc w:val="center"/>
              <w:rPr>
                <w:rFonts w:ascii="Arial" w:eastAsia="Times New Roman" w:hAnsi="Arial" w:cs="Arial"/>
                <w:b/>
                <w:bCs/>
                <w:color w:val="000000"/>
                <w:sz w:val="18"/>
                <w:szCs w:val="18"/>
              </w:rPr>
            </w:pPr>
            <w:r w:rsidRPr="008633CC">
              <w:rPr>
                <w:rFonts w:ascii="Arial" w:eastAsia="Times New Roman" w:hAnsi="Arial" w:cs="Arial"/>
                <w:b/>
                <w:bCs/>
                <w:color w:val="000000"/>
                <w:sz w:val="18"/>
                <w:szCs w:val="18"/>
              </w:rPr>
              <w:t>Gangrenous</w:t>
            </w:r>
          </w:p>
          <w:p w14:paraId="1988CA3F" w14:textId="77777777" w:rsidR="00D256E5" w:rsidRPr="008633CC" w:rsidRDefault="00D256E5" w:rsidP="00D256E5">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(n = 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381F1" w14:textId="77777777" w:rsidR="00D256E5" w:rsidRDefault="00D256E5" w:rsidP="00D256E5">
            <w:pPr>
              <w:spacing w:after="0" w:line="240" w:lineRule="auto"/>
              <w:jc w:val="center"/>
              <w:rPr>
                <w:rFonts w:ascii="Arial" w:eastAsia="Times New Roman" w:hAnsi="Arial" w:cs="Arial"/>
                <w:b/>
                <w:bCs/>
                <w:color w:val="000000"/>
                <w:sz w:val="18"/>
                <w:szCs w:val="18"/>
              </w:rPr>
            </w:pPr>
            <w:r w:rsidRPr="008633CC">
              <w:rPr>
                <w:rFonts w:ascii="Arial" w:eastAsia="Times New Roman" w:hAnsi="Arial" w:cs="Arial"/>
                <w:b/>
                <w:bCs/>
                <w:color w:val="000000"/>
                <w:sz w:val="18"/>
                <w:szCs w:val="18"/>
              </w:rPr>
              <w:t>Perforated</w:t>
            </w:r>
          </w:p>
          <w:p w14:paraId="7A5CD716" w14:textId="77777777" w:rsidR="00D256E5" w:rsidRPr="008633CC" w:rsidRDefault="00D256E5" w:rsidP="00D256E5">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(n = 11)</w:t>
            </w:r>
          </w:p>
        </w:tc>
        <w:tc>
          <w:tcPr>
            <w:tcW w:w="1530" w:type="dxa"/>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6B44D58" w14:textId="77777777" w:rsidR="00D256E5" w:rsidRPr="008633CC" w:rsidRDefault="00D256E5" w:rsidP="00C30A98">
            <w:pPr>
              <w:spacing w:after="0" w:line="240" w:lineRule="auto"/>
              <w:rPr>
                <w:rFonts w:ascii="Times New Roman" w:eastAsia="Times New Roman" w:hAnsi="Times New Roman" w:cs="Times New Roman"/>
                <w:sz w:val="24"/>
                <w:szCs w:val="24"/>
              </w:rPr>
            </w:pPr>
          </w:p>
        </w:tc>
      </w:tr>
      <w:tr w:rsidR="008633CC" w:rsidRPr="008633CC" w14:paraId="34C12547" w14:textId="77777777" w:rsidTr="00D256E5">
        <w:trPr>
          <w:trHeight w:val="555"/>
        </w:trPr>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88897" w14:textId="77777777" w:rsidR="008633CC" w:rsidRPr="008633CC" w:rsidRDefault="008633CC" w:rsidP="00C30A98">
            <w:pPr>
              <w:spacing w:after="0" w:line="240" w:lineRule="auto"/>
              <w:rPr>
                <w:rFonts w:ascii="Times New Roman" w:eastAsia="Times New Roman" w:hAnsi="Times New Roman" w:cs="Times New Roman"/>
                <w:b/>
                <w:sz w:val="24"/>
                <w:szCs w:val="24"/>
              </w:rPr>
            </w:pPr>
            <w:r w:rsidRPr="008633CC">
              <w:rPr>
                <w:rFonts w:ascii="Arial" w:eastAsia="Times New Roman" w:hAnsi="Arial" w:cs="Arial"/>
                <w:b/>
                <w:color w:val="000000"/>
                <w:sz w:val="18"/>
                <w:szCs w:val="18"/>
              </w:rPr>
              <w:t>Largest diameter of the appendix (cm)</w:t>
            </w:r>
          </w:p>
        </w:tc>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0D6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0.96 +/- 0.25</w:t>
            </w:r>
          </w:p>
          <w:p w14:paraId="46380EB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(0.33 – 1.65)</w:t>
            </w:r>
          </w:p>
        </w:t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989A2D"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1.12 +/- 0.20</w:t>
            </w:r>
          </w:p>
          <w:p w14:paraId="4C5FB68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(0.77 – 1.40)</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D8A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1.42 +/- 0.22</w:t>
            </w:r>
          </w:p>
          <w:p w14:paraId="62853BB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(1.27 – 1.74)</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05078"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1.14 +/- 0.32</w:t>
            </w:r>
          </w:p>
          <w:p w14:paraId="202BCA89"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(0.7 – 1.6)</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B36C" w14:textId="77777777" w:rsidR="008633CC" w:rsidRPr="008633CC" w:rsidRDefault="00D256E5" w:rsidP="00D256E5">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18"/>
                <w:szCs w:val="18"/>
              </w:rPr>
              <w:t xml:space="preserve">p = </w:t>
            </w:r>
            <w:r w:rsidR="007D431C">
              <w:rPr>
                <w:rFonts w:ascii="Arial" w:eastAsia="Times New Roman" w:hAnsi="Arial" w:cs="Arial"/>
                <w:color w:val="000000"/>
                <w:sz w:val="18"/>
                <w:szCs w:val="18"/>
              </w:rPr>
              <w:t>0.884</w:t>
            </w:r>
            <w:r w:rsidR="00C91609">
              <w:rPr>
                <w:rFonts w:ascii="Arial" w:eastAsia="Times New Roman" w:hAnsi="Arial" w:cs="Arial"/>
                <w:color w:val="000000"/>
                <w:sz w:val="18"/>
                <w:szCs w:val="18"/>
              </w:rPr>
              <w:t>*</w:t>
            </w:r>
          </w:p>
        </w:tc>
      </w:tr>
      <w:tr w:rsidR="008633CC" w:rsidRPr="008633CC" w14:paraId="40E18431" w14:textId="77777777" w:rsidTr="00D256E5">
        <w:trPr>
          <w:trHeight w:val="591"/>
        </w:trPr>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FF5F9" w14:textId="77777777" w:rsidR="008633CC" w:rsidRPr="008633CC" w:rsidRDefault="008633CC" w:rsidP="00C30A98">
            <w:pPr>
              <w:spacing w:after="0" w:line="240" w:lineRule="auto"/>
              <w:rPr>
                <w:rFonts w:ascii="Times New Roman" w:eastAsia="Times New Roman" w:hAnsi="Times New Roman" w:cs="Times New Roman"/>
                <w:b/>
                <w:sz w:val="24"/>
                <w:szCs w:val="24"/>
              </w:rPr>
            </w:pPr>
            <w:r w:rsidRPr="008633CC">
              <w:rPr>
                <w:rFonts w:ascii="Arial" w:eastAsia="Times New Roman" w:hAnsi="Arial" w:cs="Arial"/>
                <w:b/>
                <w:color w:val="000000"/>
                <w:sz w:val="18"/>
                <w:szCs w:val="18"/>
              </w:rPr>
              <w:t>Maximal mural diameter (cm)</w:t>
            </w:r>
          </w:p>
        </w:tc>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C41D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0.21 +/- 0.09</w:t>
            </w:r>
          </w:p>
          <w:p w14:paraId="7B870D5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(0.06-0.46)</w:t>
            </w:r>
          </w:p>
        </w:t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28A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0.23 +/- 0.09</w:t>
            </w:r>
          </w:p>
          <w:p w14:paraId="44DBC14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(0.1-0,4)</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358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0.20 +/- 0.05</w:t>
            </w:r>
          </w:p>
          <w:p w14:paraId="2D1D58F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(0.17 – 0.25)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B919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0.30 +/- 0.26</w:t>
            </w:r>
          </w:p>
          <w:p w14:paraId="3D3C2F3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(0.1 -1.0)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CD62E" w14:textId="77777777" w:rsidR="008633CC" w:rsidRPr="007D431C" w:rsidRDefault="007D431C" w:rsidP="00D256E5">
            <w:pPr>
              <w:spacing w:after="0" w:line="240" w:lineRule="auto"/>
              <w:jc w:val="center"/>
              <w:rPr>
                <w:rFonts w:ascii="Arial" w:eastAsia="Times New Roman" w:hAnsi="Arial" w:cs="Arial"/>
                <w:sz w:val="18"/>
                <w:szCs w:val="18"/>
              </w:rPr>
            </w:pPr>
            <w:r>
              <w:rPr>
                <w:rFonts w:ascii="Arial" w:eastAsia="Times New Roman" w:hAnsi="Arial" w:cs="Arial"/>
                <w:sz w:val="18"/>
                <w:szCs w:val="18"/>
              </w:rPr>
              <w:t>p = 0.323</w:t>
            </w:r>
            <w:r w:rsidR="00C91609">
              <w:rPr>
                <w:rFonts w:ascii="Arial" w:eastAsia="Times New Roman" w:hAnsi="Arial" w:cs="Arial"/>
                <w:sz w:val="18"/>
                <w:szCs w:val="18"/>
              </w:rPr>
              <w:t>*</w:t>
            </w:r>
          </w:p>
        </w:tc>
      </w:tr>
      <w:tr w:rsidR="008633CC" w:rsidRPr="008633CC" w14:paraId="4CD96117" w14:textId="77777777" w:rsidTr="00D256E5">
        <w:trPr>
          <w:trHeight w:val="771"/>
        </w:trPr>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31B5" w14:textId="77777777" w:rsidR="008633CC" w:rsidRPr="008633CC" w:rsidRDefault="008633CC" w:rsidP="00C30A98">
            <w:pPr>
              <w:spacing w:after="0" w:line="240" w:lineRule="auto"/>
              <w:rPr>
                <w:rFonts w:ascii="Times New Roman" w:eastAsia="Times New Roman" w:hAnsi="Times New Roman" w:cs="Times New Roman"/>
                <w:b/>
                <w:sz w:val="24"/>
                <w:szCs w:val="24"/>
              </w:rPr>
            </w:pPr>
            <w:r w:rsidRPr="008633CC">
              <w:rPr>
                <w:rFonts w:ascii="Arial" w:eastAsia="Times New Roman" w:hAnsi="Arial" w:cs="Arial"/>
                <w:b/>
                <w:color w:val="000000"/>
                <w:sz w:val="18"/>
                <w:szCs w:val="18"/>
              </w:rPr>
              <w:t>Fecalith</w:t>
            </w:r>
          </w:p>
        </w:tc>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A16D"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Yes = 13 (27%)</w:t>
            </w:r>
          </w:p>
          <w:p w14:paraId="5881C709"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No = 35 (73%)</w:t>
            </w:r>
          </w:p>
        </w:t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887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Yes = 6</w:t>
            </w:r>
          </w:p>
          <w:p w14:paraId="532877F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No = 8</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051C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Yes = 4</w:t>
            </w:r>
          </w:p>
          <w:p w14:paraId="059DCE2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No = 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A07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Yes = 8</w:t>
            </w:r>
          </w:p>
          <w:p w14:paraId="308E560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No = 3</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6AE4B" w14:textId="77777777" w:rsidR="008633CC" w:rsidRPr="007D431C" w:rsidRDefault="007D431C" w:rsidP="00D256E5">
            <w:pPr>
              <w:spacing w:after="0" w:line="240" w:lineRule="auto"/>
              <w:jc w:val="center"/>
              <w:rPr>
                <w:rFonts w:ascii="Arial" w:eastAsia="Times New Roman" w:hAnsi="Arial" w:cs="Arial"/>
                <w:sz w:val="18"/>
                <w:szCs w:val="18"/>
              </w:rPr>
            </w:pPr>
            <w:r>
              <w:rPr>
                <w:rFonts w:ascii="Arial" w:eastAsia="Times New Roman" w:hAnsi="Arial" w:cs="Arial"/>
                <w:sz w:val="18"/>
                <w:szCs w:val="18"/>
              </w:rPr>
              <w:t>p = 0.013</w:t>
            </w:r>
            <w:r w:rsidR="00C91609">
              <w:rPr>
                <w:rFonts w:ascii="Arial" w:eastAsia="Times New Roman" w:hAnsi="Arial" w:cs="Arial"/>
                <w:sz w:val="18"/>
                <w:szCs w:val="18"/>
              </w:rPr>
              <w:t>**</w:t>
            </w:r>
          </w:p>
        </w:tc>
      </w:tr>
      <w:tr w:rsidR="008633CC" w:rsidRPr="008633CC" w14:paraId="025A8FDF" w14:textId="77777777" w:rsidTr="00D256E5">
        <w:trPr>
          <w:trHeight w:val="951"/>
        </w:trPr>
        <w:tc>
          <w:tcPr>
            <w:tcW w:w="2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E9422" w14:textId="77777777" w:rsidR="008633CC" w:rsidRPr="008633CC" w:rsidRDefault="008633CC" w:rsidP="00C30A98">
            <w:pPr>
              <w:spacing w:after="0" w:line="240" w:lineRule="auto"/>
              <w:rPr>
                <w:rFonts w:ascii="Times New Roman" w:eastAsia="Times New Roman" w:hAnsi="Times New Roman" w:cs="Times New Roman"/>
                <w:b/>
                <w:sz w:val="24"/>
                <w:szCs w:val="24"/>
              </w:rPr>
            </w:pPr>
            <w:r w:rsidRPr="008633CC">
              <w:rPr>
                <w:rFonts w:ascii="Arial" w:eastAsia="Times New Roman" w:hAnsi="Arial" w:cs="Arial"/>
                <w:b/>
                <w:color w:val="000000"/>
                <w:sz w:val="18"/>
                <w:szCs w:val="18"/>
              </w:rPr>
              <w:t>Fluid</w:t>
            </w:r>
          </w:p>
        </w:tc>
        <w:tc>
          <w:tcPr>
            <w:tcW w:w="17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5C1F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Complicated = 2</w:t>
            </w:r>
          </w:p>
          <w:p w14:paraId="1C5E932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Simple = 21</w:t>
            </w:r>
          </w:p>
          <w:p w14:paraId="7340B72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No fluid = 25</w:t>
            </w:r>
          </w:p>
        </w:tc>
        <w:tc>
          <w:tcPr>
            <w:tcW w:w="1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0426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Complicated = 0</w:t>
            </w:r>
          </w:p>
          <w:p w14:paraId="2EBFD8B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Simple = 7</w:t>
            </w:r>
          </w:p>
          <w:p w14:paraId="10E9848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No fluid = 7</w:t>
            </w:r>
          </w:p>
        </w:tc>
        <w:tc>
          <w:tcPr>
            <w:tcW w:w="1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E52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Complicated = 0</w:t>
            </w:r>
          </w:p>
          <w:p w14:paraId="29FA9B8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Simple = 4</w:t>
            </w:r>
          </w:p>
          <w:p w14:paraId="0E2E76D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No fluid = 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30C2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Complicated = 4</w:t>
            </w:r>
          </w:p>
          <w:p w14:paraId="4F45DE0D"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Simple = 5</w:t>
            </w:r>
          </w:p>
          <w:p w14:paraId="4664872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xml:space="preserve">No </w:t>
            </w:r>
            <w:proofErr w:type="spellStart"/>
            <w:r w:rsidRPr="008633CC">
              <w:rPr>
                <w:rFonts w:ascii="Arial" w:eastAsia="Times New Roman" w:hAnsi="Arial" w:cs="Arial"/>
                <w:color w:val="000000"/>
                <w:sz w:val="18"/>
                <w:szCs w:val="18"/>
              </w:rPr>
              <w:t>lfuid</w:t>
            </w:r>
            <w:proofErr w:type="spellEnd"/>
            <w:r w:rsidRPr="008633CC">
              <w:rPr>
                <w:rFonts w:ascii="Arial" w:eastAsia="Times New Roman" w:hAnsi="Arial" w:cs="Arial"/>
                <w:color w:val="000000"/>
                <w:sz w:val="18"/>
                <w:szCs w:val="18"/>
              </w:rPr>
              <w:t xml:space="preserve"> = 2</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24C6C" w14:textId="77777777" w:rsidR="008633CC" w:rsidRPr="007D431C" w:rsidRDefault="007D431C" w:rsidP="007D431C">
            <w:pPr>
              <w:spacing w:after="0" w:line="240" w:lineRule="auto"/>
              <w:jc w:val="center"/>
              <w:rPr>
                <w:rFonts w:ascii="Arial" w:eastAsia="Times New Roman" w:hAnsi="Arial" w:cs="Arial"/>
                <w:sz w:val="18"/>
                <w:szCs w:val="18"/>
              </w:rPr>
            </w:pPr>
            <w:r>
              <w:rPr>
                <w:rFonts w:ascii="Arial" w:eastAsia="Times New Roman" w:hAnsi="Arial" w:cs="Arial"/>
                <w:sz w:val="18"/>
                <w:szCs w:val="18"/>
              </w:rPr>
              <w:t>p = 0.001</w:t>
            </w:r>
            <w:r w:rsidR="00C91609">
              <w:rPr>
                <w:rFonts w:ascii="Arial" w:eastAsia="Times New Roman" w:hAnsi="Arial" w:cs="Arial"/>
                <w:sz w:val="18"/>
                <w:szCs w:val="18"/>
              </w:rPr>
              <w:t>**</w:t>
            </w:r>
          </w:p>
        </w:tc>
      </w:tr>
    </w:tbl>
    <w:p w14:paraId="674E202C" w14:textId="77777777" w:rsidR="008633CC" w:rsidRPr="00C91609" w:rsidRDefault="00C91609" w:rsidP="00C91609">
      <w:pPr>
        <w:spacing w:before="240" w:after="240" w:line="240" w:lineRule="auto"/>
        <w:rPr>
          <w:rFonts w:ascii="Arial" w:eastAsia="Times New Roman" w:hAnsi="Arial" w:cs="Arial"/>
          <w:sz w:val="18"/>
          <w:szCs w:val="18"/>
        </w:rPr>
      </w:pPr>
      <w:r w:rsidRPr="00C91609">
        <w:rPr>
          <w:rFonts w:ascii="Arial" w:eastAsia="Times New Roman" w:hAnsi="Arial" w:cs="Arial"/>
          <w:sz w:val="18"/>
          <w:szCs w:val="18"/>
        </w:rPr>
        <w:t>*ANOVA was performed</w:t>
      </w:r>
      <w:r>
        <w:rPr>
          <w:rFonts w:ascii="Arial" w:eastAsia="Times New Roman" w:hAnsi="Arial" w:cs="Arial"/>
          <w:sz w:val="18"/>
          <w:szCs w:val="18"/>
        </w:rPr>
        <w:t>; **Pearson Chi Square was used.</w:t>
      </w:r>
    </w:p>
    <w:p w14:paraId="3B3520BD"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w:t>
      </w:r>
    </w:p>
    <w:p w14:paraId="0035BA98"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Table 5: Feedback from Physicians who Performed POCUS</w:t>
      </w:r>
    </w:p>
    <w:tbl>
      <w:tblPr>
        <w:tblW w:w="9710" w:type="dxa"/>
        <w:tblCellMar>
          <w:top w:w="15" w:type="dxa"/>
          <w:left w:w="15" w:type="dxa"/>
          <w:bottom w:w="15" w:type="dxa"/>
          <w:right w:w="15" w:type="dxa"/>
        </w:tblCellMar>
        <w:tblLook w:val="04A0" w:firstRow="1" w:lastRow="0" w:firstColumn="1" w:lastColumn="0" w:noHBand="0" w:noVBand="1"/>
      </w:tblPr>
      <w:tblGrid>
        <w:gridCol w:w="2956"/>
        <w:gridCol w:w="1419"/>
        <w:gridCol w:w="903"/>
        <w:gridCol w:w="830"/>
        <w:gridCol w:w="961"/>
        <w:gridCol w:w="1641"/>
        <w:gridCol w:w="1000"/>
      </w:tblGrid>
      <w:tr w:rsidR="008633CC" w:rsidRPr="008633CC" w14:paraId="1AE40548" w14:textId="77777777" w:rsidTr="00C30A98">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41B1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C181"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Strongly 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680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6992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Neutral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F3BE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Disagree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8C2C3"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Strongly Disagree</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48A2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b/>
                <w:bCs/>
                <w:color w:val="000000"/>
                <w:sz w:val="18"/>
                <w:szCs w:val="18"/>
              </w:rPr>
              <w:t>Total</w:t>
            </w:r>
          </w:p>
        </w:tc>
      </w:tr>
      <w:tr w:rsidR="008633CC" w:rsidRPr="008633CC" w14:paraId="4C572D8C" w14:textId="77777777" w:rsidTr="00C30A98">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B673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Easy to do POCUS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3441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46 (56%)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8903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28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11745"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8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69FFD"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724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188B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82</w:t>
            </w:r>
          </w:p>
        </w:tc>
      </w:tr>
      <w:tr w:rsidR="008633CC" w:rsidRPr="008633CC" w14:paraId="25E484CE" w14:textId="77777777" w:rsidTr="00C30A98">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B35DE"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POCUS was well tolerated by patients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4F9A"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55 (66%)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0AB7F"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22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1E3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7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3562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1477"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A0952"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84</w:t>
            </w:r>
          </w:p>
        </w:tc>
      </w:tr>
      <w:tr w:rsidR="008633CC" w:rsidRPr="008633CC" w14:paraId="6D729A95" w14:textId="77777777" w:rsidTr="00C30A98">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7899C"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POCUS was well accepted by families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6F70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63 (73%)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44E1"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22 (26%)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2416"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1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82A40"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98CF4"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0</w:t>
            </w:r>
          </w:p>
        </w:tc>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2CDB" w14:textId="77777777" w:rsidR="008633CC" w:rsidRPr="008633CC" w:rsidRDefault="008633CC" w:rsidP="00C30A98">
            <w:pPr>
              <w:spacing w:after="0" w:line="240" w:lineRule="auto"/>
              <w:jc w:val="center"/>
              <w:rPr>
                <w:rFonts w:ascii="Times New Roman" w:eastAsia="Times New Roman" w:hAnsi="Times New Roman" w:cs="Times New Roman"/>
                <w:sz w:val="24"/>
                <w:szCs w:val="24"/>
              </w:rPr>
            </w:pPr>
            <w:r w:rsidRPr="008633CC">
              <w:rPr>
                <w:rFonts w:ascii="Arial" w:eastAsia="Times New Roman" w:hAnsi="Arial" w:cs="Arial"/>
                <w:color w:val="000000"/>
                <w:sz w:val="18"/>
                <w:szCs w:val="18"/>
              </w:rPr>
              <w:t>86</w:t>
            </w:r>
          </w:p>
        </w:tc>
      </w:tr>
    </w:tbl>
    <w:p w14:paraId="60A13BD7" w14:textId="77777777" w:rsidR="008633CC" w:rsidRDefault="008633CC" w:rsidP="008633CC">
      <w:pPr>
        <w:spacing w:after="0" w:line="240" w:lineRule="auto"/>
        <w:rPr>
          <w:rFonts w:ascii="Times New Roman" w:eastAsia="Times New Roman" w:hAnsi="Times New Roman" w:cs="Times New Roman"/>
          <w:sz w:val="24"/>
          <w:szCs w:val="24"/>
        </w:rPr>
      </w:pPr>
    </w:p>
    <w:p w14:paraId="24818EBC" w14:textId="77777777" w:rsidR="00670CFC" w:rsidRDefault="00670CFC" w:rsidP="008633CC">
      <w:pPr>
        <w:spacing w:after="0" w:line="240" w:lineRule="auto"/>
        <w:rPr>
          <w:rFonts w:ascii="Times New Roman" w:eastAsia="Times New Roman" w:hAnsi="Times New Roman" w:cs="Times New Roman"/>
          <w:sz w:val="24"/>
          <w:szCs w:val="24"/>
        </w:rPr>
      </w:pPr>
    </w:p>
    <w:p w14:paraId="194D7DCB" w14:textId="77777777" w:rsidR="00670CFC" w:rsidRDefault="00670CFC" w:rsidP="008633CC">
      <w:pPr>
        <w:spacing w:after="0" w:line="240" w:lineRule="auto"/>
        <w:rPr>
          <w:rFonts w:ascii="Times New Roman" w:eastAsia="Times New Roman" w:hAnsi="Times New Roman" w:cs="Times New Roman"/>
          <w:sz w:val="24"/>
          <w:szCs w:val="24"/>
        </w:rPr>
      </w:pPr>
    </w:p>
    <w:p w14:paraId="4CDF90C3" w14:textId="77777777" w:rsidR="00670CFC" w:rsidRDefault="00670CFC" w:rsidP="008633CC">
      <w:pPr>
        <w:spacing w:after="0" w:line="240" w:lineRule="auto"/>
        <w:rPr>
          <w:rFonts w:ascii="Times New Roman" w:eastAsia="Times New Roman" w:hAnsi="Times New Roman" w:cs="Times New Roman"/>
          <w:sz w:val="24"/>
          <w:szCs w:val="24"/>
        </w:rPr>
      </w:pPr>
    </w:p>
    <w:p w14:paraId="37C175A3" w14:textId="77777777" w:rsidR="00670CFC" w:rsidRDefault="00670CFC" w:rsidP="008633CC">
      <w:pPr>
        <w:spacing w:after="0" w:line="240" w:lineRule="auto"/>
        <w:rPr>
          <w:rFonts w:ascii="Times New Roman" w:eastAsia="Times New Roman" w:hAnsi="Times New Roman" w:cs="Times New Roman"/>
          <w:sz w:val="24"/>
          <w:szCs w:val="24"/>
        </w:rPr>
      </w:pPr>
    </w:p>
    <w:p w14:paraId="13CABE2B" w14:textId="77777777" w:rsidR="00670CFC" w:rsidRDefault="00670CFC" w:rsidP="008633CC">
      <w:pPr>
        <w:spacing w:after="0" w:line="240" w:lineRule="auto"/>
        <w:rPr>
          <w:rFonts w:ascii="Times New Roman" w:eastAsia="Times New Roman" w:hAnsi="Times New Roman" w:cs="Times New Roman"/>
          <w:sz w:val="24"/>
          <w:szCs w:val="24"/>
        </w:rPr>
      </w:pPr>
    </w:p>
    <w:p w14:paraId="63EE23D4" w14:textId="77777777" w:rsidR="00670CFC" w:rsidRDefault="00670CFC" w:rsidP="008633CC">
      <w:pPr>
        <w:spacing w:after="0" w:line="240" w:lineRule="auto"/>
        <w:rPr>
          <w:rFonts w:ascii="Times New Roman" w:eastAsia="Times New Roman" w:hAnsi="Times New Roman" w:cs="Times New Roman"/>
          <w:sz w:val="24"/>
          <w:szCs w:val="24"/>
        </w:rPr>
      </w:pPr>
    </w:p>
    <w:p w14:paraId="41E15C4C" w14:textId="77777777" w:rsidR="00670CFC" w:rsidRDefault="00670CFC" w:rsidP="008633CC">
      <w:pPr>
        <w:spacing w:after="0" w:line="240" w:lineRule="auto"/>
        <w:rPr>
          <w:rFonts w:ascii="Times New Roman" w:eastAsia="Times New Roman" w:hAnsi="Times New Roman" w:cs="Times New Roman"/>
          <w:sz w:val="24"/>
          <w:szCs w:val="24"/>
        </w:rPr>
      </w:pPr>
    </w:p>
    <w:p w14:paraId="7D9EB91B" w14:textId="77777777" w:rsidR="00670CFC" w:rsidRDefault="00670CFC" w:rsidP="008633CC">
      <w:pPr>
        <w:spacing w:after="0" w:line="240" w:lineRule="auto"/>
        <w:rPr>
          <w:rFonts w:ascii="Times New Roman" w:eastAsia="Times New Roman" w:hAnsi="Times New Roman" w:cs="Times New Roman"/>
          <w:sz w:val="24"/>
          <w:szCs w:val="24"/>
        </w:rPr>
      </w:pPr>
    </w:p>
    <w:p w14:paraId="4D30376B" w14:textId="77777777" w:rsidR="00670CFC" w:rsidRPr="008633CC" w:rsidRDefault="00670CFC" w:rsidP="008633CC">
      <w:pPr>
        <w:spacing w:after="0" w:line="240" w:lineRule="auto"/>
        <w:rPr>
          <w:rFonts w:ascii="Times New Roman" w:eastAsia="Times New Roman" w:hAnsi="Times New Roman" w:cs="Times New Roman"/>
          <w:sz w:val="24"/>
          <w:szCs w:val="24"/>
        </w:rPr>
      </w:pPr>
    </w:p>
    <w:p w14:paraId="4DCAF264" w14:textId="77777777" w:rsidR="008633CC" w:rsidRPr="00670CFC" w:rsidRDefault="00670CFC" w:rsidP="008633CC">
      <w:pPr>
        <w:spacing w:before="240" w:after="240" w:line="240" w:lineRule="auto"/>
        <w:rPr>
          <w:rFonts w:ascii="Times New Roman" w:eastAsia="Times New Roman" w:hAnsi="Times New Roman" w:cs="Times New Roman"/>
          <w:b/>
          <w:sz w:val="24"/>
          <w:szCs w:val="24"/>
        </w:rPr>
      </w:pPr>
      <w:r w:rsidRPr="00670CFC">
        <w:rPr>
          <w:rFonts w:ascii="Arial" w:eastAsia="Times New Roman" w:hAnsi="Arial" w:cs="Arial"/>
          <w:b/>
          <w:color w:val="000000"/>
        </w:rPr>
        <w:lastRenderedPageBreak/>
        <w:t>REFERENCES</w:t>
      </w:r>
    </w:p>
    <w:p w14:paraId="7DC1BD17"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Rentea</w:t>
      </w:r>
      <w:proofErr w:type="spellEnd"/>
      <w:r w:rsidRPr="008633CC">
        <w:rPr>
          <w:rFonts w:ascii="Arial" w:eastAsia="Times New Roman" w:hAnsi="Arial" w:cs="Arial"/>
          <w:color w:val="000000"/>
        </w:rPr>
        <w:t xml:space="preserve"> RM, St Peter SD. Pediatric Appendicitis. Surg Clin North Am. 2017 Feb;97(1):93-112</w:t>
      </w:r>
    </w:p>
    <w:p w14:paraId="0C802899"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Soreide</w:t>
      </w:r>
      <w:proofErr w:type="spellEnd"/>
      <w:r w:rsidRPr="008633CC">
        <w:rPr>
          <w:rFonts w:ascii="Arial" w:eastAsia="Times New Roman" w:hAnsi="Arial" w:cs="Arial"/>
          <w:color w:val="000000"/>
        </w:rPr>
        <w:t xml:space="preserve"> O. Appendicitis--a study of incidence, death rates and consumption of hospital resources. Postgrad Med J 1984;60:341-5.</w:t>
      </w:r>
    </w:p>
    <w:p w14:paraId="2BA23832"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Malatani</w:t>
      </w:r>
      <w:proofErr w:type="spellEnd"/>
      <w:r w:rsidRPr="008633CC">
        <w:rPr>
          <w:rFonts w:ascii="Arial" w:eastAsia="Times New Roman" w:hAnsi="Arial" w:cs="Arial"/>
          <w:color w:val="000000"/>
        </w:rPr>
        <w:t xml:space="preserve"> TS, Latif AA, Al-</w:t>
      </w:r>
      <w:proofErr w:type="spellStart"/>
      <w:r w:rsidRPr="008633CC">
        <w:rPr>
          <w:rFonts w:ascii="Arial" w:eastAsia="Times New Roman" w:hAnsi="Arial" w:cs="Arial"/>
          <w:color w:val="000000"/>
        </w:rPr>
        <w:t>Saigh</w:t>
      </w:r>
      <w:proofErr w:type="spellEnd"/>
      <w:r w:rsidRPr="008633CC">
        <w:rPr>
          <w:rFonts w:ascii="Arial" w:eastAsia="Times New Roman" w:hAnsi="Arial" w:cs="Arial"/>
          <w:color w:val="000000"/>
        </w:rPr>
        <w:t xml:space="preserve"> A, Cheema MA, Abu-</w:t>
      </w:r>
      <w:proofErr w:type="spellStart"/>
      <w:r w:rsidRPr="008633CC">
        <w:rPr>
          <w:rFonts w:ascii="Arial" w:eastAsia="Times New Roman" w:hAnsi="Arial" w:cs="Arial"/>
          <w:color w:val="000000"/>
        </w:rPr>
        <w:t>Eshy</w:t>
      </w:r>
      <w:proofErr w:type="spellEnd"/>
      <w:r w:rsidRPr="008633CC">
        <w:rPr>
          <w:rFonts w:ascii="Arial" w:eastAsia="Times New Roman" w:hAnsi="Arial" w:cs="Arial"/>
          <w:color w:val="000000"/>
        </w:rPr>
        <w:t xml:space="preserve"> S. Surgical audit: A prospective study of the morbidity and mortality of acute appendicitis. Ann Saudi Med 1991;11:209-12.</w:t>
      </w:r>
    </w:p>
    <w:p w14:paraId="09529C00"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4.</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Wysocki AP, Allen J, Rey-Conde T, North JB. Mortality from acute appendicitis is associated with complex disease and co-morbidity. ANZ J Surg 2015;85:521-4.</w:t>
      </w:r>
    </w:p>
    <w:p w14:paraId="41376A91"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5.</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Muehlstedt</w:t>
      </w:r>
      <w:proofErr w:type="spellEnd"/>
      <w:r w:rsidRPr="008633CC">
        <w:rPr>
          <w:rFonts w:ascii="Arial" w:eastAsia="Times New Roman" w:hAnsi="Arial" w:cs="Arial"/>
          <w:color w:val="000000"/>
        </w:rPr>
        <w:t xml:space="preserve"> SG, Pham TQ, Schmeling DJ. The management of pediatric appendicitis: a survey of North American Pediatric Surgeons.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2004;39:875-9; discussion -9.</w:t>
      </w:r>
    </w:p>
    <w:p w14:paraId="060009DB"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6.</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Sauerland S, </w:t>
      </w:r>
      <w:proofErr w:type="spellStart"/>
      <w:r w:rsidRPr="008633CC">
        <w:rPr>
          <w:rFonts w:ascii="Arial" w:eastAsia="Times New Roman" w:hAnsi="Arial" w:cs="Arial"/>
          <w:color w:val="000000"/>
        </w:rPr>
        <w:t>Jaschinski</w:t>
      </w:r>
      <w:proofErr w:type="spellEnd"/>
      <w:r w:rsidRPr="008633CC">
        <w:rPr>
          <w:rFonts w:ascii="Arial" w:eastAsia="Times New Roman" w:hAnsi="Arial" w:cs="Arial"/>
          <w:color w:val="000000"/>
        </w:rPr>
        <w:t xml:space="preserve"> T, Neugebauer EA. Laparoscopic versus open surgery for suspected appendicitis. Cochrane Database Syst Rev 2010:CD001546.</w:t>
      </w:r>
    </w:p>
    <w:p w14:paraId="4A86CD7B"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7.</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Oka T, </w:t>
      </w:r>
      <w:proofErr w:type="spellStart"/>
      <w:r w:rsidRPr="008633CC">
        <w:rPr>
          <w:rFonts w:ascii="Arial" w:eastAsia="Times New Roman" w:hAnsi="Arial" w:cs="Arial"/>
          <w:color w:val="000000"/>
        </w:rPr>
        <w:t>Kurkchubasche</w:t>
      </w:r>
      <w:proofErr w:type="spellEnd"/>
      <w:r w:rsidRPr="008633CC">
        <w:rPr>
          <w:rFonts w:ascii="Arial" w:eastAsia="Times New Roman" w:hAnsi="Arial" w:cs="Arial"/>
          <w:color w:val="000000"/>
        </w:rPr>
        <w:t xml:space="preserve"> AG, Bussey JG, </w:t>
      </w:r>
      <w:proofErr w:type="spellStart"/>
      <w:r w:rsidRPr="008633CC">
        <w:rPr>
          <w:rFonts w:ascii="Arial" w:eastAsia="Times New Roman" w:hAnsi="Arial" w:cs="Arial"/>
          <w:color w:val="000000"/>
        </w:rPr>
        <w:t>Wesselhoeft</w:t>
      </w:r>
      <w:proofErr w:type="spellEnd"/>
      <w:r w:rsidRPr="008633CC">
        <w:rPr>
          <w:rFonts w:ascii="Arial" w:eastAsia="Times New Roman" w:hAnsi="Arial" w:cs="Arial"/>
          <w:color w:val="000000"/>
        </w:rPr>
        <w:t xml:space="preserve"> CW, Jr., Tracy TF, Jr., Luks FI. Open and laparoscopic appendectomy are equally safe and acceptable in children. Surg </w:t>
      </w:r>
      <w:proofErr w:type="spellStart"/>
      <w:r w:rsidRPr="008633CC">
        <w:rPr>
          <w:rFonts w:ascii="Arial" w:eastAsia="Times New Roman" w:hAnsi="Arial" w:cs="Arial"/>
          <w:color w:val="000000"/>
        </w:rPr>
        <w:t>Endosc</w:t>
      </w:r>
      <w:proofErr w:type="spellEnd"/>
      <w:r w:rsidRPr="008633CC">
        <w:rPr>
          <w:rFonts w:ascii="Arial" w:eastAsia="Times New Roman" w:hAnsi="Arial" w:cs="Arial"/>
          <w:color w:val="000000"/>
        </w:rPr>
        <w:t xml:space="preserve"> 2004;18:242-5.</w:t>
      </w:r>
    </w:p>
    <w:p w14:paraId="3085C6FE"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8.</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Uhr</w:t>
      </w:r>
      <w:proofErr w:type="spellEnd"/>
      <w:r w:rsidRPr="008633CC">
        <w:rPr>
          <w:rFonts w:ascii="Arial" w:eastAsia="Times New Roman" w:hAnsi="Arial" w:cs="Arial"/>
          <w:color w:val="000000"/>
        </w:rPr>
        <w:t xml:space="preserve"> JH, Fields AC, </w:t>
      </w:r>
      <w:proofErr w:type="spellStart"/>
      <w:r w:rsidRPr="008633CC">
        <w:rPr>
          <w:rFonts w:ascii="Arial" w:eastAsia="Times New Roman" w:hAnsi="Arial" w:cs="Arial"/>
          <w:color w:val="000000"/>
        </w:rPr>
        <w:t>Divino</w:t>
      </w:r>
      <w:proofErr w:type="spellEnd"/>
      <w:r w:rsidRPr="008633CC">
        <w:rPr>
          <w:rFonts w:ascii="Arial" w:eastAsia="Times New Roman" w:hAnsi="Arial" w:cs="Arial"/>
          <w:color w:val="000000"/>
        </w:rPr>
        <w:t xml:space="preserve"> CM. Lack of a clinically significant impact of race on morbidity and mortality in abdominal surgery: an analysis of 186,466 patients from the American College of Surgeons National Surgical Quality Improvement Program database. Am J Surg 2015;210:236-42.</w:t>
      </w:r>
    </w:p>
    <w:p w14:paraId="172FD9EA"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9.</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Bachur RG, Hennelly K, Callahan MJ, Chen C, </w:t>
      </w:r>
      <w:proofErr w:type="spellStart"/>
      <w:r w:rsidRPr="008633CC">
        <w:rPr>
          <w:rFonts w:ascii="Arial" w:eastAsia="Times New Roman" w:hAnsi="Arial" w:cs="Arial"/>
          <w:color w:val="000000"/>
        </w:rPr>
        <w:t>Monuteaux</w:t>
      </w:r>
      <w:proofErr w:type="spellEnd"/>
      <w:r w:rsidRPr="008633CC">
        <w:rPr>
          <w:rFonts w:ascii="Arial" w:eastAsia="Times New Roman" w:hAnsi="Arial" w:cs="Arial"/>
          <w:color w:val="000000"/>
        </w:rPr>
        <w:t xml:space="preserve"> MC. Diagnostic imaging and negative appendectomy rates in children: effects of age and gender. Pediatrics. 2012 May;129(5):877-84.</w:t>
      </w:r>
    </w:p>
    <w:p w14:paraId="21C79F1B"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10.</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Salminen</w:t>
      </w:r>
      <w:proofErr w:type="spellEnd"/>
      <w:r w:rsidRPr="008633CC">
        <w:rPr>
          <w:rFonts w:ascii="Arial" w:eastAsia="Times New Roman" w:hAnsi="Arial" w:cs="Arial"/>
          <w:color w:val="000000"/>
        </w:rPr>
        <w:t xml:space="preserve"> P, </w:t>
      </w:r>
      <w:proofErr w:type="spellStart"/>
      <w:r w:rsidRPr="008633CC">
        <w:rPr>
          <w:rFonts w:ascii="Arial" w:eastAsia="Times New Roman" w:hAnsi="Arial" w:cs="Arial"/>
          <w:color w:val="000000"/>
        </w:rPr>
        <w:t>Paajanen</w:t>
      </w:r>
      <w:proofErr w:type="spellEnd"/>
      <w:r w:rsidRPr="008633CC">
        <w:rPr>
          <w:rFonts w:ascii="Arial" w:eastAsia="Times New Roman" w:hAnsi="Arial" w:cs="Arial"/>
          <w:color w:val="000000"/>
        </w:rPr>
        <w:t xml:space="preserve"> H, </w:t>
      </w:r>
      <w:proofErr w:type="spellStart"/>
      <w:r w:rsidRPr="008633CC">
        <w:rPr>
          <w:rFonts w:ascii="Arial" w:eastAsia="Times New Roman" w:hAnsi="Arial" w:cs="Arial"/>
          <w:color w:val="000000"/>
        </w:rPr>
        <w:t>Rautio</w:t>
      </w:r>
      <w:proofErr w:type="spellEnd"/>
      <w:r w:rsidRPr="008633CC">
        <w:rPr>
          <w:rFonts w:ascii="Arial" w:eastAsia="Times New Roman" w:hAnsi="Arial" w:cs="Arial"/>
          <w:color w:val="000000"/>
        </w:rPr>
        <w:t xml:space="preserve"> T, et al. Antibiotic Therapy vs Appendectomy for Treatment of Uncomplicated Acute Appendicitis: The APPAC Randomized Clinical Trial. JAMA 2015;313:2340-8.</w:t>
      </w:r>
    </w:p>
    <w:p w14:paraId="022F920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11.</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Eriksson S, </w:t>
      </w:r>
      <w:proofErr w:type="spellStart"/>
      <w:r w:rsidRPr="008633CC">
        <w:rPr>
          <w:rFonts w:ascii="Arial" w:eastAsia="Times New Roman" w:hAnsi="Arial" w:cs="Arial"/>
          <w:color w:val="000000"/>
        </w:rPr>
        <w:t>Granstrom</w:t>
      </w:r>
      <w:proofErr w:type="spellEnd"/>
      <w:r w:rsidRPr="008633CC">
        <w:rPr>
          <w:rFonts w:ascii="Arial" w:eastAsia="Times New Roman" w:hAnsi="Arial" w:cs="Arial"/>
          <w:color w:val="000000"/>
        </w:rPr>
        <w:t xml:space="preserve"> L. Randomized controlled trial of appendicectomy versus antibiotic therapy for acute appendicitis. Br J Surg 1995;82:166-9.</w:t>
      </w:r>
    </w:p>
    <w:p w14:paraId="7601A108"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12.</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Hansson J, Korner U, </w:t>
      </w:r>
      <w:proofErr w:type="spellStart"/>
      <w:r w:rsidRPr="008633CC">
        <w:rPr>
          <w:rFonts w:ascii="Arial" w:eastAsia="Times New Roman" w:hAnsi="Arial" w:cs="Arial"/>
          <w:color w:val="000000"/>
        </w:rPr>
        <w:t>Khorram-Manesh</w:t>
      </w:r>
      <w:proofErr w:type="spellEnd"/>
      <w:r w:rsidRPr="008633CC">
        <w:rPr>
          <w:rFonts w:ascii="Arial" w:eastAsia="Times New Roman" w:hAnsi="Arial" w:cs="Arial"/>
          <w:color w:val="000000"/>
        </w:rPr>
        <w:t xml:space="preserve"> A, Solberg A, </w:t>
      </w:r>
      <w:proofErr w:type="spellStart"/>
      <w:r w:rsidRPr="008633CC">
        <w:rPr>
          <w:rFonts w:ascii="Arial" w:eastAsia="Times New Roman" w:hAnsi="Arial" w:cs="Arial"/>
          <w:color w:val="000000"/>
        </w:rPr>
        <w:t>Lundholm</w:t>
      </w:r>
      <w:proofErr w:type="spellEnd"/>
      <w:r w:rsidRPr="008633CC">
        <w:rPr>
          <w:rFonts w:ascii="Arial" w:eastAsia="Times New Roman" w:hAnsi="Arial" w:cs="Arial"/>
          <w:color w:val="000000"/>
        </w:rPr>
        <w:t xml:space="preserve"> K. Randomized clinical trial of antibiotic therapy versus appendicectomy as primary treatment of acute appendicitis in unselected patients. Br J Surg 2009;96:473-81.</w:t>
      </w:r>
    </w:p>
    <w:p w14:paraId="378B9A3C"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13.</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Styrud</w:t>
      </w:r>
      <w:proofErr w:type="spellEnd"/>
      <w:r w:rsidRPr="008633CC">
        <w:rPr>
          <w:rFonts w:ascii="Arial" w:eastAsia="Times New Roman" w:hAnsi="Arial" w:cs="Arial"/>
          <w:color w:val="000000"/>
        </w:rPr>
        <w:t xml:space="preserve"> J, Eriksson S, Nilsson I, et al. Appendectomy versus antibiotic treatment in acute appendicitis. a prospective multicenter randomized controlled trial. World J Surg 2006;30:1033-7.</w:t>
      </w:r>
    </w:p>
    <w:p w14:paraId="01A8B09D"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14.</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Vons C, Barry C, </w:t>
      </w:r>
      <w:proofErr w:type="spellStart"/>
      <w:r w:rsidRPr="008633CC">
        <w:rPr>
          <w:rFonts w:ascii="Arial" w:eastAsia="Times New Roman" w:hAnsi="Arial" w:cs="Arial"/>
          <w:color w:val="000000"/>
        </w:rPr>
        <w:t>Maitre</w:t>
      </w:r>
      <w:proofErr w:type="spellEnd"/>
      <w:r w:rsidRPr="008633CC">
        <w:rPr>
          <w:rFonts w:ascii="Arial" w:eastAsia="Times New Roman" w:hAnsi="Arial" w:cs="Arial"/>
          <w:color w:val="000000"/>
        </w:rPr>
        <w:t xml:space="preserve"> S, et al. Amoxicillin plus clavulanic acid versus appendicectomy for treatment of acute uncomplicated appendicitis: an open-label, non-inferiority, </w:t>
      </w:r>
      <w:proofErr w:type="spellStart"/>
      <w:r w:rsidRPr="008633CC">
        <w:rPr>
          <w:rFonts w:ascii="Arial" w:eastAsia="Times New Roman" w:hAnsi="Arial" w:cs="Arial"/>
          <w:color w:val="000000"/>
        </w:rPr>
        <w:t>randomised</w:t>
      </w:r>
      <w:proofErr w:type="spellEnd"/>
      <w:r w:rsidRPr="008633CC">
        <w:rPr>
          <w:rFonts w:ascii="Arial" w:eastAsia="Times New Roman" w:hAnsi="Arial" w:cs="Arial"/>
          <w:color w:val="000000"/>
        </w:rPr>
        <w:t xml:space="preserve"> controlled trial. Lancet 2011;377:1573-9.</w:t>
      </w:r>
    </w:p>
    <w:p w14:paraId="3F8C2F15"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lastRenderedPageBreak/>
        <w:t>15.</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Varadhan</w:t>
      </w:r>
      <w:proofErr w:type="spellEnd"/>
      <w:r w:rsidRPr="008633CC">
        <w:rPr>
          <w:rFonts w:ascii="Arial" w:eastAsia="Times New Roman" w:hAnsi="Arial" w:cs="Arial"/>
          <w:color w:val="000000"/>
        </w:rPr>
        <w:t xml:space="preserve"> KK, Neal KR, Lobo DN. Safety and efficacy of antibiotics compared with appendicectomy for treatment of uncomplicated acute appendicitis: meta-analysis of </w:t>
      </w:r>
      <w:proofErr w:type="spellStart"/>
      <w:r w:rsidRPr="008633CC">
        <w:rPr>
          <w:rFonts w:ascii="Arial" w:eastAsia="Times New Roman" w:hAnsi="Arial" w:cs="Arial"/>
          <w:color w:val="000000"/>
        </w:rPr>
        <w:t>randomised</w:t>
      </w:r>
      <w:proofErr w:type="spellEnd"/>
      <w:r w:rsidRPr="008633CC">
        <w:rPr>
          <w:rFonts w:ascii="Arial" w:eastAsia="Times New Roman" w:hAnsi="Arial" w:cs="Arial"/>
          <w:color w:val="000000"/>
        </w:rPr>
        <w:t xml:space="preserve"> controlled trials. BMJ. 2012 Apr 5;344:e2156.</w:t>
      </w:r>
    </w:p>
    <w:p w14:paraId="7FF70D5F"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16.</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Abes</w:t>
      </w:r>
      <w:proofErr w:type="spellEnd"/>
      <w:r w:rsidRPr="008633CC">
        <w:rPr>
          <w:rFonts w:ascii="Arial" w:eastAsia="Times New Roman" w:hAnsi="Arial" w:cs="Arial"/>
          <w:color w:val="000000"/>
          <w:shd w:val="clear" w:color="auto" w:fill="FFFFFF"/>
        </w:rPr>
        <w:t xml:space="preserve"> M, </w:t>
      </w:r>
      <w:proofErr w:type="spellStart"/>
      <w:r w:rsidRPr="008633CC">
        <w:rPr>
          <w:rFonts w:ascii="Arial" w:eastAsia="Times New Roman" w:hAnsi="Arial" w:cs="Arial"/>
          <w:color w:val="000000"/>
          <w:shd w:val="clear" w:color="auto" w:fill="FFFFFF"/>
        </w:rPr>
        <w:t>Petik</w:t>
      </w:r>
      <w:proofErr w:type="spellEnd"/>
      <w:r w:rsidRPr="008633CC">
        <w:rPr>
          <w:rFonts w:ascii="Arial" w:eastAsia="Times New Roman" w:hAnsi="Arial" w:cs="Arial"/>
          <w:color w:val="000000"/>
          <w:shd w:val="clear" w:color="auto" w:fill="FFFFFF"/>
        </w:rPr>
        <w:t xml:space="preserve"> B, </w:t>
      </w:r>
      <w:proofErr w:type="spellStart"/>
      <w:r w:rsidRPr="008633CC">
        <w:rPr>
          <w:rFonts w:ascii="Arial" w:eastAsia="Times New Roman" w:hAnsi="Arial" w:cs="Arial"/>
          <w:color w:val="000000"/>
          <w:shd w:val="clear" w:color="auto" w:fill="FFFFFF"/>
        </w:rPr>
        <w:t>Kazıl</w:t>
      </w:r>
      <w:proofErr w:type="spellEnd"/>
      <w:r w:rsidRPr="008633CC">
        <w:rPr>
          <w:rFonts w:ascii="Arial" w:eastAsia="Times New Roman" w:hAnsi="Arial" w:cs="Arial"/>
          <w:color w:val="000000"/>
          <w:shd w:val="clear" w:color="auto" w:fill="FFFFFF"/>
        </w:rPr>
        <w:t xml:space="preserve"> S. Nonoperative treatment of acute appendicitis in children. Journal of pediatric surgery. 2007 Aug 1;42(8):1439-42.</w:t>
      </w:r>
    </w:p>
    <w:p w14:paraId="43C8EB8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17.</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 Armstrong J, Merritt N, Jones S, Scott L, </w:t>
      </w:r>
      <w:proofErr w:type="spellStart"/>
      <w:r w:rsidRPr="008633CC">
        <w:rPr>
          <w:rFonts w:ascii="Arial" w:eastAsia="Times New Roman" w:hAnsi="Arial" w:cs="Arial"/>
          <w:color w:val="000000"/>
        </w:rPr>
        <w:t>Bütter</w:t>
      </w:r>
      <w:proofErr w:type="spellEnd"/>
      <w:r w:rsidRPr="008633CC">
        <w:rPr>
          <w:rFonts w:ascii="Arial" w:eastAsia="Times New Roman" w:hAnsi="Arial" w:cs="Arial"/>
          <w:color w:val="000000"/>
        </w:rPr>
        <w:t xml:space="preserve"> A. Non-operative management of early, acute appendicitis in children: is it safe and </w:t>
      </w:r>
      <w:proofErr w:type="spellStart"/>
      <w:r w:rsidRPr="008633CC">
        <w:rPr>
          <w:rFonts w:ascii="Arial" w:eastAsia="Times New Roman" w:hAnsi="Arial" w:cs="Arial"/>
          <w:color w:val="000000"/>
        </w:rPr>
        <w:t>effective?J</w:t>
      </w:r>
      <w:proofErr w:type="spellEnd"/>
      <w:r w:rsidRPr="008633CC">
        <w:rPr>
          <w:rFonts w:ascii="Arial" w:eastAsia="Times New Roman" w:hAnsi="Arial" w:cs="Arial"/>
          <w:color w:val="000000"/>
        </w:rPr>
        <w:t xml:space="preserve">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2014;49(5):782-785.</w:t>
      </w:r>
    </w:p>
    <w:p w14:paraId="0E0050D2"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18.</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Koike Y, Uchida K, Matsushita K, </w:t>
      </w:r>
      <w:proofErr w:type="spellStart"/>
      <w:r w:rsidRPr="008633CC">
        <w:rPr>
          <w:rFonts w:ascii="Arial" w:eastAsia="Times New Roman" w:hAnsi="Arial" w:cs="Arial"/>
          <w:color w:val="000000"/>
        </w:rPr>
        <w:t>Otake</w:t>
      </w:r>
      <w:proofErr w:type="spellEnd"/>
      <w:r w:rsidRPr="008633CC">
        <w:rPr>
          <w:rFonts w:ascii="Arial" w:eastAsia="Times New Roman" w:hAnsi="Arial" w:cs="Arial"/>
          <w:color w:val="000000"/>
        </w:rPr>
        <w:t xml:space="preserve"> K, Nakazawa M, Inoue M, Kusunoki M, Tsukamoto Y. Intraluminal appendiceal fluid is a predictive factor for recurrent appendicitis after initial successful non-operative management of uncomplicated appendicitis in pediatric patients.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2014 Jul;49(7):1116-21.</w:t>
      </w:r>
    </w:p>
    <w:p w14:paraId="3D29334C"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19.</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Gorter</w:t>
      </w:r>
      <w:proofErr w:type="spellEnd"/>
      <w:r w:rsidRPr="008633CC">
        <w:rPr>
          <w:rFonts w:ascii="Arial" w:eastAsia="Times New Roman" w:hAnsi="Arial" w:cs="Arial"/>
          <w:color w:val="000000"/>
        </w:rPr>
        <w:t xml:space="preserve"> RR, van der Lee JH, Cense HA, et al. Initial antibiotic treatment for acute simple appendicitis in children is safe: short-term results from a multicenter, prospective cohort study. Surgery 2015;157(5):916–23.</w:t>
      </w:r>
    </w:p>
    <w:p w14:paraId="70A1CE7C"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20.</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Hartwich</w:t>
      </w:r>
      <w:proofErr w:type="spellEnd"/>
      <w:r w:rsidRPr="008633CC">
        <w:rPr>
          <w:rFonts w:ascii="Arial" w:eastAsia="Times New Roman" w:hAnsi="Arial" w:cs="Arial"/>
          <w:color w:val="000000"/>
        </w:rPr>
        <w:t xml:space="preserve"> J, Luks FI, Watson-Smith D, et al. Nonoperative treatment of acute appendicitis in children: a feasibility study.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2016;51(1):111–6.</w:t>
      </w:r>
    </w:p>
    <w:p w14:paraId="0A7B7020"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21.</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Minneci</w:t>
      </w:r>
      <w:proofErr w:type="spellEnd"/>
      <w:r w:rsidRPr="008633CC">
        <w:rPr>
          <w:rFonts w:ascii="Arial" w:eastAsia="Times New Roman" w:hAnsi="Arial" w:cs="Arial"/>
          <w:color w:val="000000"/>
        </w:rPr>
        <w:t xml:space="preserve"> PC, </w:t>
      </w:r>
      <w:proofErr w:type="spellStart"/>
      <w:r w:rsidRPr="008633CC">
        <w:rPr>
          <w:rFonts w:ascii="Arial" w:eastAsia="Times New Roman" w:hAnsi="Arial" w:cs="Arial"/>
          <w:color w:val="000000"/>
        </w:rPr>
        <w:t>Mahida</w:t>
      </w:r>
      <w:proofErr w:type="spellEnd"/>
      <w:r w:rsidRPr="008633CC">
        <w:rPr>
          <w:rFonts w:ascii="Arial" w:eastAsia="Times New Roman" w:hAnsi="Arial" w:cs="Arial"/>
          <w:color w:val="000000"/>
        </w:rPr>
        <w:t xml:space="preserve"> JB, Lodwick DL, et al. Effectiveness of patient choice in nonoperative vs surgical management of pediatric uncomplicated acute appendicitis. JAMA Surg 2016;151(5):408–15.</w:t>
      </w:r>
    </w:p>
    <w:p w14:paraId="3C891F8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22.</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Steiner Z, </w:t>
      </w:r>
      <w:proofErr w:type="spellStart"/>
      <w:r w:rsidRPr="008633CC">
        <w:rPr>
          <w:rFonts w:ascii="Arial" w:eastAsia="Times New Roman" w:hAnsi="Arial" w:cs="Arial"/>
          <w:color w:val="000000"/>
        </w:rPr>
        <w:t>Buklan</w:t>
      </w:r>
      <w:proofErr w:type="spellEnd"/>
      <w:r w:rsidRPr="008633CC">
        <w:rPr>
          <w:rFonts w:ascii="Arial" w:eastAsia="Times New Roman" w:hAnsi="Arial" w:cs="Arial"/>
          <w:color w:val="000000"/>
        </w:rPr>
        <w:t xml:space="preserve"> G, </w:t>
      </w:r>
      <w:proofErr w:type="spellStart"/>
      <w:r w:rsidRPr="008633CC">
        <w:rPr>
          <w:rFonts w:ascii="Arial" w:eastAsia="Times New Roman" w:hAnsi="Arial" w:cs="Arial"/>
          <w:color w:val="000000"/>
        </w:rPr>
        <w:t>Stackievicz</w:t>
      </w:r>
      <w:proofErr w:type="spellEnd"/>
      <w:r w:rsidRPr="008633CC">
        <w:rPr>
          <w:rFonts w:ascii="Arial" w:eastAsia="Times New Roman" w:hAnsi="Arial" w:cs="Arial"/>
          <w:color w:val="000000"/>
        </w:rPr>
        <w:t xml:space="preserve"> R, et al. A role for conservative antibiotic treatment in early appendicitis in children.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2015;50(9):1566–8.</w:t>
      </w:r>
    </w:p>
    <w:p w14:paraId="738AE50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23.</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Tanaka Y, Uchida H, Kawashima H, et al. Long-term outcomes of operative versus nonoperative treatment for uncomplicated appendicitis.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2015;50(11):1893–7.</w:t>
      </w:r>
    </w:p>
    <w:p w14:paraId="3280B108"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24.</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Gonzalez DO, Deans KJ, </w:t>
      </w:r>
      <w:proofErr w:type="spellStart"/>
      <w:r w:rsidRPr="008633CC">
        <w:rPr>
          <w:rFonts w:ascii="Arial" w:eastAsia="Times New Roman" w:hAnsi="Arial" w:cs="Arial"/>
          <w:color w:val="000000"/>
        </w:rPr>
        <w:t>Minneci</w:t>
      </w:r>
      <w:proofErr w:type="spellEnd"/>
      <w:r w:rsidRPr="008633CC">
        <w:rPr>
          <w:rFonts w:ascii="Arial" w:eastAsia="Times New Roman" w:hAnsi="Arial" w:cs="Arial"/>
          <w:color w:val="000000"/>
        </w:rPr>
        <w:t xml:space="preserve"> PC. Role of non-operative management in pediatric appendicitis. Semin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2016 Aug;25(4):204-7.</w:t>
      </w:r>
    </w:p>
    <w:p w14:paraId="0E144D03"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25.</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Taylor M, Emil S, Nguyen N, et al. Emergent vs urgent appendectomy in children: a study of outcomes.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2005;40(12):1912–5.</w:t>
      </w:r>
    </w:p>
    <w:p w14:paraId="3BDB1C0B"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26.</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Minneci</w:t>
      </w:r>
      <w:proofErr w:type="spellEnd"/>
      <w:r w:rsidRPr="008633CC">
        <w:rPr>
          <w:rFonts w:ascii="Arial" w:eastAsia="Times New Roman" w:hAnsi="Arial" w:cs="Arial"/>
          <w:color w:val="000000"/>
        </w:rPr>
        <w:t xml:space="preserve"> PC, Hade EM, Lawrence AE, </w:t>
      </w:r>
      <w:proofErr w:type="spellStart"/>
      <w:r w:rsidRPr="008633CC">
        <w:rPr>
          <w:rFonts w:ascii="Arial" w:eastAsia="Times New Roman" w:hAnsi="Arial" w:cs="Arial"/>
          <w:color w:val="000000"/>
        </w:rPr>
        <w:t>Sebastião</w:t>
      </w:r>
      <w:proofErr w:type="spellEnd"/>
      <w:r w:rsidRPr="008633CC">
        <w:rPr>
          <w:rFonts w:ascii="Arial" w:eastAsia="Times New Roman" w:hAnsi="Arial" w:cs="Arial"/>
          <w:color w:val="000000"/>
        </w:rPr>
        <w:t xml:space="preserve"> YV, Saito JM, </w:t>
      </w:r>
      <w:proofErr w:type="spellStart"/>
      <w:r w:rsidRPr="008633CC">
        <w:rPr>
          <w:rFonts w:ascii="Arial" w:eastAsia="Times New Roman" w:hAnsi="Arial" w:cs="Arial"/>
          <w:color w:val="000000"/>
        </w:rPr>
        <w:t>Mak</w:t>
      </w:r>
      <w:proofErr w:type="spellEnd"/>
      <w:r w:rsidRPr="008633CC">
        <w:rPr>
          <w:rFonts w:ascii="Arial" w:eastAsia="Times New Roman" w:hAnsi="Arial" w:cs="Arial"/>
          <w:color w:val="000000"/>
        </w:rPr>
        <w:t xml:space="preserve"> GZ, Fox C, </w:t>
      </w:r>
      <w:proofErr w:type="spellStart"/>
      <w:r w:rsidRPr="008633CC">
        <w:rPr>
          <w:rFonts w:ascii="Arial" w:eastAsia="Times New Roman" w:hAnsi="Arial" w:cs="Arial"/>
          <w:color w:val="000000"/>
        </w:rPr>
        <w:t>Hirschl</w:t>
      </w:r>
      <w:proofErr w:type="spellEnd"/>
      <w:r w:rsidRPr="008633CC">
        <w:rPr>
          <w:rFonts w:ascii="Arial" w:eastAsia="Times New Roman" w:hAnsi="Arial" w:cs="Arial"/>
          <w:color w:val="000000"/>
        </w:rPr>
        <w:t xml:space="preserve"> RB, Gadepalli S, </w:t>
      </w:r>
      <w:proofErr w:type="spellStart"/>
      <w:r w:rsidRPr="008633CC">
        <w:rPr>
          <w:rFonts w:ascii="Arial" w:eastAsia="Times New Roman" w:hAnsi="Arial" w:cs="Arial"/>
          <w:color w:val="000000"/>
        </w:rPr>
        <w:t>Helmrath</w:t>
      </w:r>
      <w:proofErr w:type="spellEnd"/>
      <w:r w:rsidRPr="008633CC">
        <w:rPr>
          <w:rFonts w:ascii="Arial" w:eastAsia="Times New Roman" w:hAnsi="Arial" w:cs="Arial"/>
          <w:color w:val="000000"/>
        </w:rPr>
        <w:t xml:space="preserve"> MA, Kohler JE, Leys CM, Sato TT, Lal DR, Landman MP, </w:t>
      </w:r>
      <w:proofErr w:type="spellStart"/>
      <w:r w:rsidRPr="008633CC">
        <w:rPr>
          <w:rFonts w:ascii="Arial" w:eastAsia="Times New Roman" w:hAnsi="Arial" w:cs="Arial"/>
          <w:color w:val="000000"/>
        </w:rPr>
        <w:t>Kabre</w:t>
      </w:r>
      <w:proofErr w:type="spellEnd"/>
      <w:r w:rsidRPr="008633CC">
        <w:rPr>
          <w:rFonts w:ascii="Arial" w:eastAsia="Times New Roman" w:hAnsi="Arial" w:cs="Arial"/>
          <w:color w:val="000000"/>
        </w:rPr>
        <w:t xml:space="preserve"> R, </w:t>
      </w:r>
      <w:proofErr w:type="spellStart"/>
      <w:r w:rsidRPr="008633CC">
        <w:rPr>
          <w:rFonts w:ascii="Arial" w:eastAsia="Times New Roman" w:hAnsi="Arial" w:cs="Arial"/>
          <w:color w:val="000000"/>
        </w:rPr>
        <w:t>Fallat</w:t>
      </w:r>
      <w:proofErr w:type="spellEnd"/>
      <w:r w:rsidRPr="008633CC">
        <w:rPr>
          <w:rFonts w:ascii="Arial" w:eastAsia="Times New Roman" w:hAnsi="Arial" w:cs="Arial"/>
          <w:color w:val="000000"/>
        </w:rPr>
        <w:t xml:space="preserve"> ME, Cooper JN, Deans KJ; Midwest Pediatric Surgery Consortium. Association of Nonoperative Management Using Antibiotic Therapy vs Laparoscopic Appendectomy With Treatment Success and Disability Days in Children With Uncomplicated Appendicitis. JAMA. 2020 Aug 11;324(6):581-593.</w:t>
      </w:r>
    </w:p>
    <w:p w14:paraId="5FCFB56D"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27.</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Svensson</w:t>
      </w:r>
      <w:proofErr w:type="spellEnd"/>
      <w:r w:rsidRPr="008633CC">
        <w:rPr>
          <w:rFonts w:ascii="Arial" w:eastAsia="Times New Roman" w:hAnsi="Arial" w:cs="Arial"/>
          <w:color w:val="000000"/>
        </w:rPr>
        <w:t xml:space="preserve"> JF, </w:t>
      </w:r>
      <w:proofErr w:type="spellStart"/>
      <w:r w:rsidRPr="008633CC">
        <w:rPr>
          <w:rFonts w:ascii="Arial" w:eastAsia="Times New Roman" w:hAnsi="Arial" w:cs="Arial"/>
          <w:color w:val="000000"/>
        </w:rPr>
        <w:t>Patkova</w:t>
      </w:r>
      <w:proofErr w:type="spellEnd"/>
      <w:r w:rsidRPr="008633CC">
        <w:rPr>
          <w:rFonts w:ascii="Arial" w:eastAsia="Times New Roman" w:hAnsi="Arial" w:cs="Arial"/>
          <w:color w:val="000000"/>
        </w:rPr>
        <w:t xml:space="preserve"> B, </w:t>
      </w:r>
      <w:proofErr w:type="spellStart"/>
      <w:r w:rsidRPr="008633CC">
        <w:rPr>
          <w:rFonts w:ascii="Arial" w:eastAsia="Times New Roman" w:hAnsi="Arial" w:cs="Arial"/>
          <w:color w:val="000000"/>
        </w:rPr>
        <w:t>Almstr.mM</w:t>
      </w:r>
      <w:proofErr w:type="spellEnd"/>
      <w:r w:rsidRPr="008633CC">
        <w:rPr>
          <w:rFonts w:ascii="Arial" w:eastAsia="Times New Roman" w:hAnsi="Arial" w:cs="Arial"/>
          <w:color w:val="000000"/>
        </w:rPr>
        <w:t xml:space="preserve">, et </w:t>
      </w:r>
      <w:proofErr w:type="spellStart"/>
      <w:r w:rsidRPr="008633CC">
        <w:rPr>
          <w:rFonts w:ascii="Arial" w:eastAsia="Times New Roman" w:hAnsi="Arial" w:cs="Arial"/>
          <w:color w:val="000000"/>
        </w:rPr>
        <w:t>al.Nonoperative</w:t>
      </w:r>
      <w:proofErr w:type="spellEnd"/>
      <w:r w:rsidRPr="008633CC">
        <w:rPr>
          <w:rFonts w:ascii="Arial" w:eastAsia="Times New Roman" w:hAnsi="Arial" w:cs="Arial"/>
          <w:color w:val="000000"/>
        </w:rPr>
        <w:t xml:space="preserve"> treatment with antibiotics versus surgery for acute nonperforated appendicitis </w:t>
      </w:r>
      <w:proofErr w:type="spellStart"/>
      <w:r w:rsidRPr="008633CC">
        <w:rPr>
          <w:rFonts w:ascii="Arial" w:eastAsia="Times New Roman" w:hAnsi="Arial" w:cs="Arial"/>
          <w:color w:val="000000"/>
        </w:rPr>
        <w:t>inchildren</w:t>
      </w:r>
      <w:proofErr w:type="spellEnd"/>
      <w:r w:rsidRPr="008633CC">
        <w:rPr>
          <w:rFonts w:ascii="Arial" w:eastAsia="Times New Roman" w:hAnsi="Arial" w:cs="Arial"/>
          <w:color w:val="000000"/>
        </w:rPr>
        <w:t>: a pilot randomized controlled trial. Ann Surg. 2015;261(1):67-71.</w:t>
      </w:r>
    </w:p>
    <w:p w14:paraId="3E6FF1DC"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lastRenderedPageBreak/>
        <w:t>28.</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Kyaw L, Pereira NK, Ang CX, Choo CSC, Nah SA. Parental preferences in treatment of acute uncomplicated appendicitis comparing surgery to conservative management with antibiotics and their views on research participation. Eur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2020 May;179(5):735-742.</w:t>
      </w:r>
    </w:p>
    <w:p w14:paraId="679E67E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29.</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Garcia Pena BM, Taylor GA, Fishman SJ, Mandl KD. Cost and effectiveness of </w:t>
      </w:r>
      <w:proofErr w:type="spellStart"/>
      <w:r w:rsidRPr="008633CC">
        <w:rPr>
          <w:rFonts w:ascii="Arial" w:eastAsia="Times New Roman" w:hAnsi="Arial" w:cs="Arial"/>
          <w:color w:val="000000"/>
        </w:rPr>
        <w:t>ultrasounography</w:t>
      </w:r>
      <w:proofErr w:type="spellEnd"/>
      <w:r w:rsidRPr="008633CC">
        <w:rPr>
          <w:rFonts w:ascii="Arial" w:eastAsia="Times New Roman" w:hAnsi="Arial" w:cs="Arial"/>
          <w:color w:val="000000"/>
        </w:rPr>
        <w:t xml:space="preserve"> and limited computed tomography for diagnosing appendicitis in children. Pediatrics 2000; 106(4):672-676.</w:t>
      </w:r>
    </w:p>
    <w:p w14:paraId="4304E0BC"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30.</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Elikashvili</w:t>
      </w:r>
      <w:proofErr w:type="spellEnd"/>
      <w:r w:rsidRPr="008633CC">
        <w:rPr>
          <w:rFonts w:ascii="Arial" w:eastAsia="Times New Roman" w:hAnsi="Arial" w:cs="Arial"/>
          <w:color w:val="000000"/>
        </w:rPr>
        <w:t xml:space="preserve"> I, Tay ET, Tsung JW. The effect of point-of-care ultrasonography on Emergency department length of stay and computed tomography utilization in children with suspected appendicitis. </w:t>
      </w:r>
      <w:proofErr w:type="spellStart"/>
      <w:r w:rsidRPr="008633CC">
        <w:rPr>
          <w:rFonts w:ascii="Arial" w:eastAsia="Times New Roman" w:hAnsi="Arial" w:cs="Arial"/>
          <w:color w:val="000000"/>
        </w:rPr>
        <w:t>Acad</w:t>
      </w:r>
      <w:proofErr w:type="spellEnd"/>
      <w:r w:rsidRPr="008633CC">
        <w:rPr>
          <w:rFonts w:ascii="Arial" w:eastAsia="Times New Roman" w:hAnsi="Arial" w:cs="Arial"/>
          <w:color w:val="000000"/>
        </w:rPr>
        <w:t xml:space="preserve"> </w:t>
      </w:r>
      <w:proofErr w:type="spellStart"/>
      <w:r w:rsidRPr="008633CC">
        <w:rPr>
          <w:rFonts w:ascii="Arial" w:eastAsia="Times New Roman" w:hAnsi="Arial" w:cs="Arial"/>
          <w:color w:val="000000"/>
        </w:rPr>
        <w:t>Emerg</w:t>
      </w:r>
      <w:proofErr w:type="spellEnd"/>
      <w:r w:rsidRPr="008633CC">
        <w:rPr>
          <w:rFonts w:ascii="Arial" w:eastAsia="Times New Roman" w:hAnsi="Arial" w:cs="Arial"/>
          <w:color w:val="000000"/>
        </w:rPr>
        <w:t xml:space="preserve"> Med 2014;21:163-70.</w:t>
      </w:r>
    </w:p>
    <w:p w14:paraId="2D2E61A4"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31.</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Cundy TP, Gent R, </w:t>
      </w:r>
      <w:proofErr w:type="spellStart"/>
      <w:r w:rsidRPr="008633CC">
        <w:rPr>
          <w:rFonts w:ascii="Arial" w:eastAsia="Times New Roman" w:hAnsi="Arial" w:cs="Arial"/>
          <w:color w:val="000000"/>
        </w:rPr>
        <w:t>Frauenfelder</w:t>
      </w:r>
      <w:proofErr w:type="spellEnd"/>
      <w:r w:rsidRPr="008633CC">
        <w:rPr>
          <w:rFonts w:ascii="Arial" w:eastAsia="Times New Roman" w:hAnsi="Arial" w:cs="Arial"/>
          <w:color w:val="000000"/>
        </w:rPr>
        <w:t xml:space="preserve"> C, </w:t>
      </w:r>
      <w:proofErr w:type="spellStart"/>
      <w:r w:rsidRPr="008633CC">
        <w:rPr>
          <w:rFonts w:ascii="Arial" w:eastAsia="Times New Roman" w:hAnsi="Arial" w:cs="Arial"/>
          <w:color w:val="000000"/>
        </w:rPr>
        <w:t>Lukic</w:t>
      </w:r>
      <w:proofErr w:type="spellEnd"/>
      <w:r w:rsidRPr="008633CC">
        <w:rPr>
          <w:rFonts w:ascii="Arial" w:eastAsia="Times New Roman" w:hAnsi="Arial" w:cs="Arial"/>
          <w:color w:val="000000"/>
        </w:rPr>
        <w:t xml:space="preserve"> L, </w:t>
      </w:r>
      <w:proofErr w:type="spellStart"/>
      <w:r w:rsidRPr="008633CC">
        <w:rPr>
          <w:rFonts w:ascii="Arial" w:eastAsia="Times New Roman" w:hAnsi="Arial" w:cs="Arial"/>
          <w:color w:val="000000"/>
        </w:rPr>
        <w:t>Linke</w:t>
      </w:r>
      <w:proofErr w:type="spellEnd"/>
      <w:r w:rsidRPr="008633CC">
        <w:rPr>
          <w:rFonts w:ascii="Arial" w:eastAsia="Times New Roman" w:hAnsi="Arial" w:cs="Arial"/>
          <w:color w:val="000000"/>
        </w:rPr>
        <w:t xml:space="preserve"> RJ, Goh DW. Benchmarking the value of ultrasound for acute appendicitis in children. J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Surg. 2016;51(12):1939-1943.</w:t>
      </w:r>
    </w:p>
    <w:p w14:paraId="6764A625"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32.</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Sivitz</w:t>
      </w:r>
      <w:proofErr w:type="spellEnd"/>
      <w:r w:rsidRPr="008633CC">
        <w:rPr>
          <w:rFonts w:ascii="Arial" w:eastAsia="Times New Roman" w:hAnsi="Arial" w:cs="Arial"/>
          <w:color w:val="000000"/>
        </w:rPr>
        <w:t xml:space="preserve"> AB, Cohen SG, </w:t>
      </w:r>
      <w:proofErr w:type="spellStart"/>
      <w:r w:rsidRPr="008633CC">
        <w:rPr>
          <w:rFonts w:ascii="Arial" w:eastAsia="Times New Roman" w:hAnsi="Arial" w:cs="Arial"/>
          <w:color w:val="000000"/>
        </w:rPr>
        <w:t>Tejani</w:t>
      </w:r>
      <w:proofErr w:type="spellEnd"/>
      <w:r w:rsidRPr="008633CC">
        <w:rPr>
          <w:rFonts w:ascii="Arial" w:eastAsia="Times New Roman" w:hAnsi="Arial" w:cs="Arial"/>
          <w:color w:val="000000"/>
        </w:rPr>
        <w:t xml:space="preserve"> C.</w:t>
      </w:r>
      <w:hyperlink r:id="rId10" w:history="1">
        <w:r w:rsidRPr="008633CC">
          <w:rPr>
            <w:rFonts w:ascii="Arial" w:eastAsia="Times New Roman" w:hAnsi="Arial" w:cs="Arial"/>
            <w:color w:val="000000"/>
            <w:u w:val="single"/>
          </w:rPr>
          <w:t xml:space="preserve"> </w:t>
        </w:r>
        <w:r w:rsidRPr="008633CC">
          <w:rPr>
            <w:rFonts w:ascii="Arial" w:eastAsia="Times New Roman" w:hAnsi="Arial" w:cs="Arial"/>
            <w:color w:val="1155CC"/>
            <w:u w:val="single"/>
          </w:rPr>
          <w:t>Evaluation of acute appendicitis by pediatric emergency physician sonography.</w:t>
        </w:r>
      </w:hyperlink>
      <w:r w:rsidRPr="008633CC">
        <w:rPr>
          <w:rFonts w:ascii="Arial" w:eastAsia="Times New Roman" w:hAnsi="Arial" w:cs="Arial"/>
          <w:color w:val="1155CC"/>
        </w:rPr>
        <w:t xml:space="preserve"> </w:t>
      </w:r>
      <w:r w:rsidRPr="008633CC">
        <w:rPr>
          <w:rFonts w:ascii="Arial" w:eastAsia="Times New Roman" w:hAnsi="Arial" w:cs="Arial"/>
          <w:color w:val="000000"/>
        </w:rPr>
        <w:t xml:space="preserve"> Ann </w:t>
      </w:r>
      <w:proofErr w:type="spellStart"/>
      <w:r w:rsidRPr="008633CC">
        <w:rPr>
          <w:rFonts w:ascii="Arial" w:eastAsia="Times New Roman" w:hAnsi="Arial" w:cs="Arial"/>
          <w:color w:val="000000"/>
        </w:rPr>
        <w:t>Emerg</w:t>
      </w:r>
      <w:proofErr w:type="spellEnd"/>
      <w:r w:rsidRPr="008633CC">
        <w:rPr>
          <w:rFonts w:ascii="Arial" w:eastAsia="Times New Roman" w:hAnsi="Arial" w:cs="Arial"/>
          <w:color w:val="000000"/>
        </w:rPr>
        <w:t xml:space="preserve"> Med. 2014 Oct;64(4):358-364.e4.</w:t>
      </w:r>
    </w:p>
    <w:p w14:paraId="1B46C3EB"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33.</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rPr>
        <w:t>Doniger</w:t>
      </w:r>
      <w:proofErr w:type="spellEnd"/>
      <w:r w:rsidRPr="008633CC">
        <w:rPr>
          <w:rFonts w:ascii="Arial" w:eastAsia="Times New Roman" w:hAnsi="Arial" w:cs="Arial"/>
          <w:color w:val="000000"/>
        </w:rPr>
        <w:t xml:space="preserve"> SJ, </w:t>
      </w:r>
      <w:proofErr w:type="spellStart"/>
      <w:r w:rsidRPr="008633CC">
        <w:rPr>
          <w:rFonts w:ascii="Arial" w:eastAsia="Times New Roman" w:hAnsi="Arial" w:cs="Arial"/>
          <w:color w:val="000000"/>
        </w:rPr>
        <w:t>Kornblith</w:t>
      </w:r>
      <w:proofErr w:type="spellEnd"/>
      <w:r w:rsidRPr="008633CC">
        <w:rPr>
          <w:rFonts w:ascii="Arial" w:eastAsia="Times New Roman" w:hAnsi="Arial" w:cs="Arial"/>
          <w:color w:val="000000"/>
        </w:rPr>
        <w:t xml:space="preserve"> A. Point-of-Care Ultrasound Integrated Into a Staged Diagnostic Algorithm for Pediatric Appendicitis. </w:t>
      </w:r>
      <w:proofErr w:type="spellStart"/>
      <w:r w:rsidRPr="008633CC">
        <w:rPr>
          <w:rFonts w:ascii="Arial" w:eastAsia="Times New Roman" w:hAnsi="Arial" w:cs="Arial"/>
          <w:color w:val="000000"/>
        </w:rPr>
        <w:t>Pediatr</w:t>
      </w:r>
      <w:proofErr w:type="spellEnd"/>
      <w:r w:rsidRPr="008633CC">
        <w:rPr>
          <w:rFonts w:ascii="Arial" w:eastAsia="Times New Roman" w:hAnsi="Arial" w:cs="Arial"/>
          <w:color w:val="000000"/>
        </w:rPr>
        <w:t xml:space="preserve"> </w:t>
      </w:r>
      <w:proofErr w:type="spellStart"/>
      <w:r w:rsidRPr="008633CC">
        <w:rPr>
          <w:rFonts w:ascii="Arial" w:eastAsia="Times New Roman" w:hAnsi="Arial" w:cs="Arial"/>
          <w:color w:val="000000"/>
        </w:rPr>
        <w:t>Emerg</w:t>
      </w:r>
      <w:proofErr w:type="spellEnd"/>
      <w:r w:rsidRPr="008633CC">
        <w:rPr>
          <w:rFonts w:ascii="Arial" w:eastAsia="Times New Roman" w:hAnsi="Arial" w:cs="Arial"/>
          <w:color w:val="000000"/>
        </w:rPr>
        <w:t xml:space="preserve"> Care. 2018 Feb;34(2):109-115.</w:t>
      </w:r>
    </w:p>
    <w:p w14:paraId="04D6C61F"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34.</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shd w:val="clear" w:color="auto" w:fill="FFFFFF"/>
        </w:rPr>
        <w:t>Chan L, Shin LK, Pai RK, Jeffrey RB. Pathologic continuum of acute appendicitis: sonographic findings and clinical management implications. Ultrasound quarterly. 2011 Jun 1;27(2):71-9.</w:t>
      </w:r>
    </w:p>
    <w:p w14:paraId="3E7B4C22"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35.</w:t>
      </w:r>
      <w:r w:rsidRPr="008633CC">
        <w:rPr>
          <w:rFonts w:ascii="Times New Roman" w:eastAsia="Times New Roman" w:hAnsi="Times New Roman" w:cs="Times New Roman"/>
          <w:color w:val="000000"/>
          <w:sz w:val="14"/>
          <w:szCs w:val="14"/>
        </w:rPr>
        <w:t xml:space="preserve"> </w:t>
      </w:r>
      <w:proofErr w:type="spellStart"/>
      <w:r w:rsidRPr="008633CC">
        <w:rPr>
          <w:rFonts w:ascii="Arial" w:eastAsia="Times New Roman" w:hAnsi="Arial" w:cs="Arial"/>
          <w:color w:val="000000"/>
          <w:shd w:val="clear" w:color="auto" w:fill="FFFFFF"/>
        </w:rPr>
        <w:t>Borushok</w:t>
      </w:r>
      <w:proofErr w:type="spellEnd"/>
      <w:r w:rsidRPr="008633CC">
        <w:rPr>
          <w:rFonts w:ascii="Arial" w:eastAsia="Times New Roman" w:hAnsi="Arial" w:cs="Arial"/>
          <w:color w:val="000000"/>
          <w:shd w:val="clear" w:color="auto" w:fill="FFFFFF"/>
        </w:rPr>
        <w:t xml:space="preserve"> KF, Jeffrey Jr RB, Laing FC, Townsend RR. Sonographic diagnosis of perforation in patients with acute appendicitis. AJR American journal of roentgenology. 1990 Feb;154(2):275-8.</w:t>
      </w:r>
    </w:p>
    <w:p w14:paraId="1B248906"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36.</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J.B.C.M.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xml:space="preserve">, P.H. Rutgers, R.I. </w:t>
      </w:r>
      <w:proofErr w:type="spellStart"/>
      <w:r w:rsidRPr="008633CC">
        <w:rPr>
          <w:rFonts w:ascii="Arial" w:eastAsia="Times New Roman" w:hAnsi="Arial" w:cs="Arial"/>
          <w:color w:val="000000"/>
        </w:rPr>
        <w:t>Lalisang</w:t>
      </w:r>
      <w:proofErr w:type="spellEnd"/>
      <w:r w:rsidRPr="008633CC">
        <w:rPr>
          <w:rFonts w:ascii="Arial" w:eastAsia="Times New Roman" w:hAnsi="Arial" w:cs="Arial"/>
          <w:color w:val="000000"/>
        </w:rPr>
        <w:t xml:space="preserve">, et </w:t>
      </w:r>
      <w:proofErr w:type="spellStart"/>
      <w:r w:rsidRPr="008633CC">
        <w:rPr>
          <w:rFonts w:ascii="Arial" w:eastAsia="Times New Roman" w:hAnsi="Arial" w:cs="Arial"/>
          <w:color w:val="000000"/>
        </w:rPr>
        <w:t>al.A</w:t>
      </w:r>
      <w:proofErr w:type="spellEnd"/>
      <w:r w:rsidRPr="008633CC">
        <w:rPr>
          <w:rFonts w:ascii="Arial" w:eastAsia="Times New Roman" w:hAnsi="Arial" w:cs="Arial"/>
          <w:color w:val="000000"/>
        </w:rPr>
        <w:t xml:space="preserve"> prospective study of ultrasonography in the diagnosis of appendicitis, N </w:t>
      </w:r>
      <w:proofErr w:type="spellStart"/>
      <w:r w:rsidRPr="008633CC">
        <w:rPr>
          <w:rFonts w:ascii="Arial" w:eastAsia="Times New Roman" w:hAnsi="Arial" w:cs="Arial"/>
          <w:color w:val="000000"/>
        </w:rPr>
        <w:t>Engl</w:t>
      </w:r>
      <w:proofErr w:type="spellEnd"/>
      <w:r w:rsidRPr="008633CC">
        <w:rPr>
          <w:rFonts w:ascii="Arial" w:eastAsia="Times New Roman" w:hAnsi="Arial" w:cs="Arial"/>
          <w:color w:val="000000"/>
        </w:rPr>
        <w:t xml:space="preserve"> J Med, 317 (1987), pp. 666-669.</w:t>
      </w:r>
    </w:p>
    <w:p w14:paraId="63A96865"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37.</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rPr>
        <w:t xml:space="preserve">J. </w:t>
      </w:r>
      <w:proofErr w:type="spellStart"/>
      <w:r w:rsidRPr="008633CC">
        <w:rPr>
          <w:rFonts w:ascii="Arial" w:eastAsia="Times New Roman" w:hAnsi="Arial" w:cs="Arial"/>
          <w:color w:val="000000"/>
        </w:rPr>
        <w:t>Puylaert</w:t>
      </w:r>
      <w:proofErr w:type="spellEnd"/>
      <w:r w:rsidRPr="008633CC">
        <w:rPr>
          <w:rFonts w:ascii="Arial" w:eastAsia="Times New Roman" w:hAnsi="Arial" w:cs="Arial"/>
          <w:color w:val="000000"/>
        </w:rPr>
        <w:t>. Acute appendicitis. Clinics in diagnostic ultrasound, 29 (1994), pp 75-91.</w:t>
      </w:r>
    </w:p>
    <w:p w14:paraId="7516D3E3"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38.</w:t>
      </w:r>
      <w:r w:rsidRPr="008633CC">
        <w:rPr>
          <w:rFonts w:ascii="Times New Roman" w:eastAsia="Times New Roman" w:hAnsi="Times New Roman" w:cs="Times New Roman"/>
          <w:color w:val="000000"/>
          <w:sz w:val="14"/>
          <w:szCs w:val="14"/>
        </w:rPr>
        <w:t xml:space="preserve"> </w:t>
      </w:r>
      <w:r w:rsidRPr="008633CC">
        <w:rPr>
          <w:rFonts w:ascii="Arial" w:eastAsia="Times New Roman" w:hAnsi="Arial" w:cs="Arial"/>
          <w:color w:val="000000"/>
          <w:shd w:val="clear" w:color="auto" w:fill="FFFFFF"/>
        </w:rPr>
        <w:t>Kaneko K, Tsuda M. Ultrasound-based decision making in the treatment of acute appendicitis in children. Journal of pediatric surgery. 2004 Sep 1;39(9):1316-20.</w:t>
      </w:r>
    </w:p>
    <w:p w14:paraId="07CBAC92" w14:textId="77777777" w:rsidR="008633CC" w:rsidRPr="008633CC" w:rsidRDefault="008633CC" w:rsidP="008633CC">
      <w:pPr>
        <w:spacing w:before="240" w:after="240" w:line="240" w:lineRule="auto"/>
        <w:rPr>
          <w:rFonts w:ascii="Times New Roman" w:eastAsia="Times New Roman" w:hAnsi="Times New Roman" w:cs="Times New Roman"/>
          <w:sz w:val="24"/>
          <w:szCs w:val="24"/>
        </w:rPr>
      </w:pPr>
      <w:r w:rsidRPr="008633CC">
        <w:rPr>
          <w:rFonts w:ascii="Arial" w:eastAsia="Times New Roman" w:hAnsi="Arial" w:cs="Arial"/>
          <w:color w:val="000000"/>
        </w:rPr>
        <w:t> </w:t>
      </w:r>
    </w:p>
    <w:p w14:paraId="2BA80F51" w14:textId="77777777" w:rsidR="008633CC" w:rsidRPr="008633CC" w:rsidRDefault="008D3582" w:rsidP="008633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105A44">
          <v:rect id="_x0000_i1025" style="width:0;height:1.5pt" o:hralign="center" o:hrstd="t" o:hr="t" fillcolor="#a0a0a0" stroked="f"/>
        </w:pict>
      </w:r>
    </w:p>
    <w:p w14:paraId="69606BB1" w14:textId="77777777" w:rsidR="00250F0A" w:rsidRDefault="008D3582"/>
    <w:sectPr w:rsidR="00250F0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 w:author="Li, Xiaoyang" w:date="2021-01-16T00:30:00Z" w:initials="LX">
    <w:p w14:paraId="4B2A812C" w14:textId="077D00B2" w:rsidR="00A752C5" w:rsidRDefault="00A752C5">
      <w:pPr>
        <w:pStyle w:val="CommentText"/>
        <w:rPr>
          <w:lang w:eastAsia="zh-CN"/>
        </w:rPr>
      </w:pPr>
      <w:r>
        <w:rPr>
          <w:rStyle w:val="CommentReference"/>
        </w:rPr>
        <w:annotationRef/>
      </w:r>
      <w:r>
        <w:rPr>
          <w:rFonts w:hint="eastAsia"/>
          <w:lang w:eastAsia="zh-CN"/>
        </w:rPr>
        <w:t>I</w:t>
      </w:r>
      <w:r>
        <w:rPr>
          <w:lang w:eastAsia="zh-CN"/>
        </w:rPr>
        <w:t xml:space="preserve"> checked that there are 96 subjects in the dataset I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2A812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B225" w16cex:dateUtc="2021-01-16T0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2A812C" w16cid:durableId="23ACB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D6F37"/>
    <w:multiLevelType w:val="hybridMultilevel"/>
    <w:tmpl w:val="DAF81202"/>
    <w:lvl w:ilvl="0" w:tplc="4334A5CA">
      <w:numFmt w:val="bullet"/>
      <w:lvlText w:val=""/>
      <w:lvlJc w:val="left"/>
      <w:pPr>
        <w:ind w:left="420" w:hanging="360"/>
      </w:pPr>
      <w:rPr>
        <w:rFonts w:ascii="Symbol" w:eastAsia="Times New Roman" w:hAnsi="Symbol" w:cs="Arial" w:hint="default"/>
        <w:color w:val="000000"/>
        <w:sz w:val="22"/>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Xiaoyang">
    <w15:presenceInfo w15:providerId="None" w15:userId="Li, Xiao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3CC"/>
    <w:rsid w:val="000556D0"/>
    <w:rsid w:val="000B6A1A"/>
    <w:rsid w:val="000C46FE"/>
    <w:rsid w:val="00242853"/>
    <w:rsid w:val="002B5134"/>
    <w:rsid w:val="002C09DB"/>
    <w:rsid w:val="002C0C76"/>
    <w:rsid w:val="003F7FD6"/>
    <w:rsid w:val="004771D4"/>
    <w:rsid w:val="00670CFC"/>
    <w:rsid w:val="00723F44"/>
    <w:rsid w:val="007304B2"/>
    <w:rsid w:val="007D431C"/>
    <w:rsid w:val="008633CC"/>
    <w:rsid w:val="00880ECC"/>
    <w:rsid w:val="008D3582"/>
    <w:rsid w:val="009673F5"/>
    <w:rsid w:val="00A752C5"/>
    <w:rsid w:val="00C30A98"/>
    <w:rsid w:val="00C379B8"/>
    <w:rsid w:val="00C91609"/>
    <w:rsid w:val="00CA793B"/>
    <w:rsid w:val="00CB3716"/>
    <w:rsid w:val="00CD7594"/>
    <w:rsid w:val="00CF3B42"/>
    <w:rsid w:val="00D256E5"/>
    <w:rsid w:val="00DB4E23"/>
    <w:rsid w:val="00DE3E45"/>
    <w:rsid w:val="00E7318A"/>
    <w:rsid w:val="00F835DB"/>
    <w:rsid w:val="00FB3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7090"/>
  <w15:chartTrackingRefBased/>
  <w15:docId w15:val="{01C89EBF-EBDC-4AC3-91BC-438CABDA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33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33CC"/>
  </w:style>
  <w:style w:type="character" w:styleId="Hyperlink">
    <w:name w:val="Hyperlink"/>
    <w:basedOn w:val="DefaultParagraphFont"/>
    <w:uiPriority w:val="99"/>
    <w:semiHidden/>
    <w:unhideWhenUsed/>
    <w:rsid w:val="008633CC"/>
    <w:rPr>
      <w:color w:val="0000FF"/>
      <w:u w:val="single"/>
    </w:rPr>
  </w:style>
  <w:style w:type="paragraph" w:styleId="ListParagraph">
    <w:name w:val="List Paragraph"/>
    <w:basedOn w:val="Normal"/>
    <w:uiPriority w:val="34"/>
    <w:qFormat/>
    <w:rsid w:val="00C91609"/>
    <w:pPr>
      <w:ind w:left="720"/>
      <w:contextualSpacing/>
    </w:pPr>
  </w:style>
  <w:style w:type="character" w:styleId="CommentReference">
    <w:name w:val="annotation reference"/>
    <w:basedOn w:val="DefaultParagraphFont"/>
    <w:uiPriority w:val="99"/>
    <w:semiHidden/>
    <w:unhideWhenUsed/>
    <w:rsid w:val="00A752C5"/>
    <w:rPr>
      <w:sz w:val="21"/>
      <w:szCs w:val="21"/>
    </w:rPr>
  </w:style>
  <w:style w:type="paragraph" w:styleId="CommentText">
    <w:name w:val="annotation text"/>
    <w:basedOn w:val="Normal"/>
    <w:link w:val="CommentTextChar"/>
    <w:uiPriority w:val="99"/>
    <w:semiHidden/>
    <w:unhideWhenUsed/>
    <w:rsid w:val="00A752C5"/>
  </w:style>
  <w:style w:type="character" w:customStyle="1" w:styleId="CommentTextChar">
    <w:name w:val="Comment Text Char"/>
    <w:basedOn w:val="DefaultParagraphFont"/>
    <w:link w:val="CommentText"/>
    <w:uiPriority w:val="99"/>
    <w:semiHidden/>
    <w:rsid w:val="00A752C5"/>
  </w:style>
  <w:style w:type="paragraph" w:styleId="CommentSubject">
    <w:name w:val="annotation subject"/>
    <w:basedOn w:val="CommentText"/>
    <w:next w:val="CommentText"/>
    <w:link w:val="CommentSubjectChar"/>
    <w:uiPriority w:val="99"/>
    <w:semiHidden/>
    <w:unhideWhenUsed/>
    <w:rsid w:val="00A752C5"/>
    <w:rPr>
      <w:b/>
      <w:bCs/>
    </w:rPr>
  </w:style>
  <w:style w:type="character" w:customStyle="1" w:styleId="CommentSubjectChar">
    <w:name w:val="Comment Subject Char"/>
    <w:basedOn w:val="CommentTextChar"/>
    <w:link w:val="CommentSubject"/>
    <w:uiPriority w:val="99"/>
    <w:semiHidden/>
    <w:rsid w:val="00A752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22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med-ncbi-nlm-nih-gov.ezproxy.cul.columbia.edu/24882665/"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1D3BF-BF42-4FD5-AC62-76B62F453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3575</TotalTime>
  <Pages>12</Pages>
  <Words>4139</Words>
  <Characters>23593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Kwok, Maria Y.</dc:creator>
  <cp:keywords/>
  <dc:description/>
  <cp:lastModifiedBy>Li, Xiaoyang</cp:lastModifiedBy>
  <cp:revision>17</cp:revision>
  <dcterms:created xsi:type="dcterms:W3CDTF">2021-01-03T19:56:00Z</dcterms:created>
  <dcterms:modified xsi:type="dcterms:W3CDTF">2021-02-08T01:00:00Z</dcterms:modified>
</cp:coreProperties>
</file>