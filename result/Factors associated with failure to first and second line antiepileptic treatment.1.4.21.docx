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C4775A" w14:textId="77777777" w:rsidR="009A6199" w:rsidRDefault="00B02A20" w:rsidP="00B02A20">
      <w:pPr>
        <w:spacing w:after="0" w:line="240" w:lineRule="auto"/>
        <w:rPr>
          <w:rFonts w:ascii="Arial" w:eastAsia="Times New Roman" w:hAnsi="Arial" w:cs="Arial"/>
          <w:b/>
          <w:bCs/>
          <w:color w:val="000000"/>
        </w:rPr>
      </w:pPr>
      <w:r w:rsidRPr="00B02A20">
        <w:rPr>
          <w:rFonts w:ascii="Arial" w:eastAsia="Times New Roman" w:hAnsi="Arial" w:cs="Arial"/>
          <w:b/>
          <w:bCs/>
          <w:color w:val="000000"/>
        </w:rPr>
        <w:t xml:space="preserve">Factors associated with failure </w:t>
      </w:r>
      <w:r w:rsidR="00C9285F">
        <w:rPr>
          <w:rFonts w:ascii="Arial" w:eastAsia="Times New Roman" w:hAnsi="Arial" w:cs="Arial"/>
          <w:b/>
          <w:bCs/>
          <w:color w:val="000000"/>
        </w:rPr>
        <w:t>of</w:t>
      </w:r>
      <w:r w:rsidR="00C9285F" w:rsidRPr="00B02A20">
        <w:rPr>
          <w:rFonts w:ascii="Arial" w:eastAsia="Times New Roman" w:hAnsi="Arial" w:cs="Arial"/>
          <w:b/>
          <w:bCs/>
          <w:color w:val="000000"/>
        </w:rPr>
        <w:t xml:space="preserve"> </w:t>
      </w:r>
      <w:r w:rsidRPr="00B02A20">
        <w:rPr>
          <w:rFonts w:ascii="Arial" w:eastAsia="Times New Roman" w:hAnsi="Arial" w:cs="Arial"/>
          <w:b/>
          <w:bCs/>
          <w:color w:val="000000"/>
        </w:rPr>
        <w:t>first and second line antiepileptic treatment in status epilepticus</w:t>
      </w:r>
    </w:p>
    <w:p w14:paraId="32BFBE1E" w14:textId="29D8C32E"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b/>
          <w:bCs/>
          <w:color w:val="000000"/>
        </w:rPr>
        <w:t> </w:t>
      </w:r>
    </w:p>
    <w:p w14:paraId="00ED4E42" w14:textId="7777777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b/>
          <w:bCs/>
          <w:color w:val="000000"/>
        </w:rPr>
        <w:t>ABSTRACT</w:t>
      </w:r>
    </w:p>
    <w:p w14:paraId="2ADFE6C9" w14:textId="7777777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000000"/>
        </w:rPr>
        <w:t> </w:t>
      </w:r>
    </w:p>
    <w:p w14:paraId="6AA57852" w14:textId="7777777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000000"/>
          <w:u w:val="single"/>
        </w:rPr>
        <w:t>Background:</w:t>
      </w:r>
      <w:r w:rsidRPr="00B02A20">
        <w:rPr>
          <w:rFonts w:ascii="Arial" w:eastAsia="Times New Roman" w:hAnsi="Arial" w:cs="Arial"/>
          <w:color w:val="000000"/>
        </w:rPr>
        <w:t xml:space="preserve"> Currently, there is ongoing work to identify factors associated with refractory status epilepticus in children and adults.</w:t>
      </w:r>
    </w:p>
    <w:p w14:paraId="6905DC2F" w14:textId="7777777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000000"/>
        </w:rPr>
        <w:t> </w:t>
      </w:r>
    </w:p>
    <w:p w14:paraId="20DCD8EF" w14:textId="61F15FB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000000"/>
          <w:u w:val="single"/>
        </w:rPr>
        <w:t>Objective:</w:t>
      </w:r>
      <w:r w:rsidRPr="00B02A20">
        <w:rPr>
          <w:rFonts w:ascii="Arial" w:eastAsia="Times New Roman" w:hAnsi="Arial" w:cs="Arial"/>
          <w:color w:val="000000"/>
        </w:rPr>
        <w:t xml:space="preserve"> Our objective was to identify factors </w:t>
      </w:r>
      <w:r w:rsidR="00C9285F">
        <w:rPr>
          <w:rFonts w:ascii="Arial" w:eastAsia="Times New Roman" w:hAnsi="Arial" w:cs="Arial"/>
          <w:color w:val="000000"/>
        </w:rPr>
        <w:t xml:space="preserve">associated with failure of </w:t>
      </w:r>
      <w:r w:rsidRPr="00B02A20">
        <w:rPr>
          <w:rFonts w:ascii="Arial" w:eastAsia="Times New Roman" w:hAnsi="Arial" w:cs="Arial"/>
          <w:color w:val="000000"/>
        </w:rPr>
        <w:t>first and second-line treatment for status epilepticus. </w:t>
      </w:r>
    </w:p>
    <w:p w14:paraId="537B04D7" w14:textId="7777777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000000"/>
        </w:rPr>
        <w:t> </w:t>
      </w:r>
    </w:p>
    <w:p w14:paraId="317598E7" w14:textId="4D54F172"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000000"/>
          <w:u w:val="single"/>
        </w:rPr>
        <w:t>Methods:</w:t>
      </w:r>
      <w:r w:rsidRPr="00B02A20">
        <w:rPr>
          <w:rFonts w:ascii="Arial" w:eastAsia="Times New Roman" w:hAnsi="Arial" w:cs="Arial"/>
          <w:color w:val="000000"/>
        </w:rPr>
        <w:t xml:space="preserve"> We conducted a secondary analysis from a multicenter, double-blind, randomized, response-adaptive trial of patients aged 2 years or older who sought care from any of the 58 participating hospital emergency departments across the United States for generalized status epilepticus that persisted despite an adequate dose of first-line benzodiazepines. Patients were stratified by age group (&lt;18 years, 18-65 years, and &gt; 65 years) and randomly assigned in a response-adaptive manner to receive levetiracetam, fosphenytoin, or valproate for second-line therapy. For the present analysis, we </w:t>
      </w:r>
      <w:r w:rsidR="00563821">
        <w:rPr>
          <w:rFonts w:ascii="Arial" w:eastAsia="Times New Roman" w:hAnsi="Arial" w:cs="Arial"/>
          <w:color w:val="000000"/>
        </w:rPr>
        <w:t xml:space="preserve">compared characteristics of patients with successful response to study drug versus patients with failure to respond. </w:t>
      </w:r>
      <w:r w:rsidRPr="00B02A20">
        <w:rPr>
          <w:rFonts w:ascii="Arial" w:eastAsia="Times New Roman" w:hAnsi="Arial" w:cs="Arial"/>
          <w:color w:val="000000"/>
        </w:rPr>
        <w:t>We compared demographics (age, gender, ethnicity), past medical history, underlying causes for the seizures, pre-existing seizures, having home anti-epileptic medications,</w:t>
      </w:r>
      <w:r w:rsidR="004258DB">
        <w:rPr>
          <w:rFonts w:ascii="Arial" w:eastAsia="Times New Roman" w:hAnsi="Arial" w:cs="Arial"/>
          <w:color w:val="000000"/>
        </w:rPr>
        <w:t xml:space="preserve"> and the</w:t>
      </w:r>
      <w:r w:rsidRPr="00B02A20">
        <w:rPr>
          <w:rFonts w:ascii="Arial" w:eastAsia="Times New Roman" w:hAnsi="Arial" w:cs="Arial"/>
          <w:color w:val="000000"/>
        </w:rPr>
        <w:t xml:space="preserve"> duration of seizures.  </w:t>
      </w:r>
    </w:p>
    <w:p w14:paraId="0777A5DF" w14:textId="7777777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000000"/>
        </w:rPr>
        <w:t> </w:t>
      </w:r>
    </w:p>
    <w:p w14:paraId="14230839" w14:textId="4EBF8C23"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000000"/>
        </w:rPr>
        <w:t>Results: Between Nov 3, 2015 and Dec 29, 2018, we enrolled 462 unique patients with 478 total event</w:t>
      </w:r>
      <w:r w:rsidR="00563821">
        <w:rPr>
          <w:rFonts w:ascii="Arial" w:eastAsia="Times New Roman" w:hAnsi="Arial" w:cs="Arial"/>
          <w:color w:val="000000"/>
        </w:rPr>
        <w:t>s</w:t>
      </w:r>
      <w:r w:rsidRPr="00B02A20">
        <w:rPr>
          <w:rFonts w:ascii="Arial" w:eastAsia="Times New Roman" w:hAnsi="Arial" w:cs="Arial"/>
          <w:color w:val="000000"/>
        </w:rPr>
        <w:t xml:space="preserve">, including 225 children &lt; 18 years old, 186 adults up to 65 years, and 51 adults </w:t>
      </w:r>
      <w:r w:rsidR="00563821">
        <w:rPr>
          <w:rFonts w:ascii="Arial" w:eastAsia="Times New Roman" w:hAnsi="Arial" w:cs="Arial"/>
          <w:color w:val="000000"/>
        </w:rPr>
        <w:t>older than</w:t>
      </w:r>
      <w:r w:rsidR="00563821" w:rsidRPr="00B02A20">
        <w:rPr>
          <w:rFonts w:ascii="Arial" w:eastAsia="Times New Roman" w:hAnsi="Arial" w:cs="Arial"/>
          <w:color w:val="000000"/>
        </w:rPr>
        <w:t xml:space="preserve"> </w:t>
      </w:r>
      <w:r w:rsidRPr="00B02A20">
        <w:rPr>
          <w:rFonts w:ascii="Arial" w:eastAsia="Times New Roman" w:hAnsi="Arial" w:cs="Arial"/>
          <w:color w:val="000000"/>
        </w:rPr>
        <w:t xml:space="preserve">65 years.  XXX patients responded to 2nd-line antiepileptic treatments with one of the study medications.   </w:t>
      </w:r>
      <w:r w:rsidRPr="00B02A20">
        <w:rPr>
          <w:rFonts w:ascii="Arial" w:eastAsia="Times New Roman" w:hAnsi="Arial" w:cs="Arial"/>
          <w:i/>
          <w:iCs/>
          <w:color w:val="000000"/>
        </w:rPr>
        <w:t>[More to write after we have the results.]</w:t>
      </w:r>
    </w:p>
    <w:p w14:paraId="1EFF2CA1" w14:textId="7777777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000000"/>
        </w:rPr>
        <w:t> </w:t>
      </w:r>
    </w:p>
    <w:p w14:paraId="3E5FDFA0" w14:textId="7777777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000000"/>
        </w:rPr>
        <w:t xml:space="preserve">Discussion: </w:t>
      </w:r>
      <w:r w:rsidRPr="00B02A20">
        <w:rPr>
          <w:rFonts w:ascii="Arial" w:eastAsia="Times New Roman" w:hAnsi="Arial" w:cs="Arial"/>
          <w:i/>
          <w:iCs/>
          <w:color w:val="000000"/>
        </w:rPr>
        <w:t>[To be written based on the findings.]</w:t>
      </w:r>
    </w:p>
    <w:p w14:paraId="7F12CD5F" w14:textId="77777777" w:rsidR="00B02A20" w:rsidRPr="00B02A20" w:rsidRDefault="00B02A20" w:rsidP="00B02A20">
      <w:pPr>
        <w:spacing w:after="0" w:line="240" w:lineRule="auto"/>
        <w:rPr>
          <w:rFonts w:ascii="Times New Roman" w:eastAsia="Times New Roman" w:hAnsi="Times New Roman" w:cs="Times New Roman"/>
          <w:sz w:val="24"/>
          <w:szCs w:val="24"/>
        </w:rPr>
      </w:pPr>
    </w:p>
    <w:p w14:paraId="0F5DA3F6"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i/>
          <w:iCs/>
          <w:color w:val="000000"/>
        </w:rPr>
        <w:t> </w:t>
      </w:r>
    </w:p>
    <w:p w14:paraId="1667BDF5" w14:textId="7777777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000000"/>
        </w:rPr>
        <w:t> </w:t>
      </w:r>
    </w:p>
    <w:p w14:paraId="24EF0C37" w14:textId="7777777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000000"/>
        </w:rPr>
        <w:t> </w:t>
      </w:r>
    </w:p>
    <w:p w14:paraId="01B453E7" w14:textId="7777777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b/>
          <w:bCs/>
          <w:color w:val="000000"/>
        </w:rPr>
        <w:t>BACKGROUND</w:t>
      </w:r>
    </w:p>
    <w:p w14:paraId="7E03880D" w14:textId="7777777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b/>
          <w:bCs/>
          <w:color w:val="000000"/>
        </w:rPr>
        <w:t> </w:t>
      </w:r>
    </w:p>
    <w:p w14:paraId="68875156" w14:textId="7777777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000000"/>
        </w:rPr>
        <w:t xml:space="preserve">Seizures affect 3 million adults and roughly half a million of children in a census done in 2015. </w:t>
      </w:r>
      <w:r w:rsidRPr="00B02A20">
        <w:rPr>
          <w:rFonts w:ascii="Arial" w:eastAsia="Times New Roman" w:hAnsi="Arial" w:cs="Arial"/>
          <w:i/>
          <w:iCs/>
          <w:color w:val="000000"/>
          <w:sz w:val="16"/>
          <w:szCs w:val="16"/>
        </w:rPr>
        <w:t>[</w:t>
      </w:r>
      <w:r w:rsidRPr="00B02A20">
        <w:rPr>
          <w:rFonts w:ascii="Arial" w:eastAsia="Times New Roman" w:hAnsi="Arial" w:cs="Arial"/>
          <w:i/>
          <w:iCs/>
          <w:color w:val="000000"/>
          <w:sz w:val="16"/>
          <w:szCs w:val="16"/>
          <w:shd w:val="clear" w:color="auto" w:fill="DEE8FF"/>
        </w:rPr>
        <w:t xml:space="preserve">Zack MM, Kobau R. National and State Estimates of the Numbers of Adults and Children with Active Epilepsy — United States, 2015. MMWR Morb Mortal Wkly Rep 2017;66:821–825. DOI: </w:t>
      </w:r>
      <w:hyperlink r:id="rId4" w:history="1">
        <w:r w:rsidRPr="00B02A20">
          <w:rPr>
            <w:rFonts w:ascii="Arial" w:eastAsia="Times New Roman" w:hAnsi="Arial" w:cs="Arial"/>
            <w:i/>
            <w:iCs/>
            <w:color w:val="1155CC"/>
            <w:sz w:val="16"/>
            <w:szCs w:val="16"/>
            <w:u w:val="single"/>
            <w:shd w:val="clear" w:color="auto" w:fill="DEE8FF"/>
          </w:rPr>
          <w:t>http://dx.doi.org/10.15585/mmwr.mm6631a1]</w:t>
        </w:r>
      </w:hyperlink>
      <w:r w:rsidRPr="00B02A20">
        <w:rPr>
          <w:rFonts w:ascii="Arial" w:eastAsia="Times New Roman" w:hAnsi="Arial" w:cs="Arial"/>
          <w:i/>
          <w:iCs/>
          <w:color w:val="000000"/>
          <w:sz w:val="16"/>
          <w:szCs w:val="16"/>
          <w:shd w:val="clear" w:color="auto" w:fill="DEE8FF"/>
        </w:rPr>
        <w:t xml:space="preserve"> </w:t>
      </w:r>
      <w:r w:rsidRPr="00B02A20">
        <w:rPr>
          <w:rFonts w:ascii="Arial" w:eastAsia="Times New Roman" w:hAnsi="Arial" w:cs="Arial"/>
          <w:i/>
          <w:iCs/>
          <w:color w:val="000000"/>
          <w:sz w:val="20"/>
          <w:szCs w:val="20"/>
          <w:shd w:val="clear" w:color="auto" w:fill="DEE8FF"/>
        </w:rPr>
        <w:t> </w:t>
      </w:r>
      <w:r w:rsidRPr="00B02A20">
        <w:rPr>
          <w:rFonts w:ascii="Arial" w:eastAsia="Times New Roman" w:hAnsi="Arial" w:cs="Arial"/>
          <w:color w:val="000000"/>
        </w:rPr>
        <w:t xml:space="preserve"> The incidence of status epilepticus ranges from 3.5 to 40 per 100,000 per year.  </w:t>
      </w:r>
      <w:r w:rsidRPr="00B02A20">
        <w:rPr>
          <w:rFonts w:ascii="Arial" w:eastAsia="Times New Roman" w:hAnsi="Arial" w:cs="Arial"/>
          <w:i/>
          <w:iCs/>
          <w:color w:val="000000"/>
          <w:sz w:val="16"/>
          <w:szCs w:val="16"/>
        </w:rPr>
        <w:t>[</w:t>
      </w:r>
      <w:r w:rsidRPr="00B02A20">
        <w:rPr>
          <w:rFonts w:ascii="Arial" w:eastAsia="Times New Roman" w:hAnsi="Arial" w:cs="Arial"/>
          <w:i/>
          <w:iCs/>
          <w:color w:val="1C1D1E"/>
          <w:sz w:val="16"/>
          <w:szCs w:val="16"/>
          <w:shd w:val="clear" w:color="auto" w:fill="FFFFFF"/>
        </w:rPr>
        <w:t>Dham BS, Hunter K, Rincon F. The epidemiology of status epilepticus in the United States. Neurocrit Care. 2014; 20: 476– 83.  Betjemann JP</w:t>
      </w:r>
      <w:r w:rsidRPr="00B02A20">
        <w:rPr>
          <w:rFonts w:ascii="Arial" w:eastAsia="Times New Roman" w:hAnsi="Arial" w:cs="Arial"/>
          <w:i/>
          <w:iCs/>
          <w:color w:val="000000"/>
        </w:rPr>
        <w:t xml:space="preserve">, </w:t>
      </w:r>
      <w:r w:rsidRPr="00B02A20">
        <w:rPr>
          <w:rFonts w:ascii="Arial" w:eastAsia="Times New Roman" w:hAnsi="Arial" w:cs="Arial"/>
          <w:i/>
          <w:iCs/>
          <w:color w:val="000000"/>
          <w:sz w:val="16"/>
          <w:szCs w:val="16"/>
        </w:rPr>
        <w:t>Josephson SA, Lowenstein DH, Burke JF. Trends in status epilepticus</w:t>
      </w:r>
      <w:r w:rsidRPr="00B02A20">
        <w:rPr>
          <w:rFonts w:ascii="Times New Roman" w:eastAsia="Times New Roman" w:hAnsi="Times New Roman" w:cs="Times New Roman"/>
          <w:i/>
          <w:iCs/>
          <w:color w:val="1C1D1E"/>
          <w:sz w:val="16"/>
          <w:szCs w:val="16"/>
          <w:shd w:val="clear" w:color="auto" w:fill="FFFFFF"/>
        </w:rPr>
        <w:t>‐</w:t>
      </w:r>
      <w:r w:rsidRPr="00B02A20">
        <w:rPr>
          <w:rFonts w:ascii="Arial" w:eastAsia="Times New Roman" w:hAnsi="Arial" w:cs="Arial"/>
          <w:i/>
          <w:iCs/>
          <w:color w:val="1C1D1E"/>
          <w:sz w:val="16"/>
          <w:szCs w:val="16"/>
          <w:shd w:val="clear" w:color="auto" w:fill="FFFFFF"/>
        </w:rPr>
        <w:t>related hospitalizations and mortality: redefined in US practice over time. JAMA Neurol. 2015; 72: 650– 5.]</w:t>
      </w:r>
      <w:r w:rsidRPr="00B02A20">
        <w:rPr>
          <w:rFonts w:ascii="Arial" w:eastAsia="Times New Roman" w:hAnsi="Arial" w:cs="Arial"/>
          <w:color w:val="1C1D1E"/>
          <w:sz w:val="21"/>
          <w:szCs w:val="21"/>
          <w:shd w:val="clear" w:color="auto" w:fill="FFFFFF"/>
        </w:rPr>
        <w:t xml:space="preserve"> </w:t>
      </w:r>
      <w:r w:rsidRPr="00B02A20">
        <w:rPr>
          <w:rFonts w:ascii="Arial" w:eastAsia="Times New Roman" w:hAnsi="Arial" w:cs="Arial"/>
          <w:color w:val="000000"/>
        </w:rPr>
        <w:t xml:space="preserve">  It is crucial to terminate status epilepticus early as it is associated with a mortality of 3-5% and neurological sequela in 30% of the patients </w:t>
      </w:r>
      <w:r w:rsidRPr="00B02A20">
        <w:rPr>
          <w:rFonts w:ascii="Arial" w:eastAsia="Times New Roman" w:hAnsi="Arial" w:cs="Arial"/>
          <w:i/>
          <w:iCs/>
          <w:color w:val="000000"/>
          <w:sz w:val="16"/>
          <w:szCs w:val="16"/>
        </w:rPr>
        <w:t>[</w:t>
      </w:r>
      <w:r w:rsidRPr="00B02A20">
        <w:rPr>
          <w:rFonts w:ascii="Arial" w:eastAsia="Times New Roman" w:hAnsi="Arial" w:cs="Arial"/>
          <w:i/>
          <w:iCs/>
          <w:color w:val="333333"/>
          <w:sz w:val="16"/>
          <w:szCs w:val="16"/>
        </w:rPr>
        <w:t>Chin RF, Neville BG, Peckham C, et al. Incidence, cause, and short-term outcome of convulsive status epilepticus in childhood: prospective population-based study. Lancet 2006; 368(9531):222-9</w:t>
      </w:r>
      <w:r w:rsidRPr="00B02A20">
        <w:rPr>
          <w:rFonts w:ascii="Arial" w:eastAsia="Times New Roman" w:hAnsi="Arial" w:cs="Arial"/>
          <w:i/>
          <w:iCs/>
          <w:color w:val="000000"/>
        </w:rPr>
        <w:t xml:space="preserve">; </w:t>
      </w:r>
      <w:r w:rsidRPr="00B02A20">
        <w:rPr>
          <w:rFonts w:ascii="Arial" w:eastAsia="Times New Roman" w:hAnsi="Arial" w:cs="Arial"/>
          <w:i/>
          <w:iCs/>
          <w:color w:val="333333"/>
          <w:sz w:val="16"/>
          <w:szCs w:val="16"/>
        </w:rPr>
        <w:t xml:space="preserve">Raspall-Chaure M, Chin RF, Neville BG, Scott RC. Outcome of paediatric convulsive status epilepticus: a systematic review. The Lancet. Neurology. 2006; 5(9):769-79]. </w:t>
      </w:r>
      <w:r w:rsidRPr="00B02A20">
        <w:rPr>
          <w:rFonts w:ascii="Arial" w:eastAsia="Times New Roman" w:hAnsi="Arial" w:cs="Arial"/>
          <w:color w:val="333333"/>
          <w:sz w:val="20"/>
          <w:szCs w:val="20"/>
        </w:rPr>
        <w:t> </w:t>
      </w:r>
      <w:r w:rsidRPr="00B02A20">
        <w:rPr>
          <w:rFonts w:ascii="Arial" w:eastAsia="Times New Roman" w:hAnsi="Arial" w:cs="Arial"/>
          <w:color w:val="000000"/>
        </w:rPr>
        <w:t xml:space="preserve">Of those with status epilepticus, 23% to 43% of them would have develop refractory status epilepticus which is associated with higher mortality rate up to 65% with up to 39% of severe neurological sequelae. </w:t>
      </w:r>
      <w:r w:rsidRPr="00B02A20">
        <w:rPr>
          <w:rFonts w:ascii="Arial" w:eastAsia="Times New Roman" w:hAnsi="Arial" w:cs="Arial"/>
          <w:i/>
          <w:iCs/>
          <w:color w:val="000000"/>
          <w:sz w:val="16"/>
          <w:szCs w:val="16"/>
        </w:rPr>
        <w:t>[</w:t>
      </w:r>
      <w:r w:rsidRPr="00B02A20">
        <w:rPr>
          <w:rFonts w:ascii="Arial" w:eastAsia="Times New Roman" w:hAnsi="Arial" w:cs="Arial"/>
          <w:i/>
          <w:iCs/>
          <w:color w:val="333333"/>
          <w:sz w:val="16"/>
          <w:szCs w:val="16"/>
        </w:rPr>
        <w:t xml:space="preserve">Singh SP, Agarwal S, Faulkner M. Refractory status epilepticus. Ann Indian Acad Neurol. 201417(suppl 1);S52-S56. Sutter R, Marsch S, Fuhr P, Riegg S. Mortality and recovery from refractory status epilepticus in the intensive care unit: a 7-year observational study. Epilepsia. 2013;54:502-511.). </w:t>
      </w:r>
      <w:r w:rsidRPr="00B02A20">
        <w:rPr>
          <w:rFonts w:ascii="Arial" w:eastAsia="Times New Roman" w:hAnsi="Arial" w:cs="Arial"/>
          <w:color w:val="000000"/>
        </w:rPr>
        <w:t xml:space="preserve">  Status epilepticus is defined as a seizure that lasts longer than 5 minutes in duration. </w:t>
      </w:r>
      <w:r w:rsidRPr="00B02A20">
        <w:rPr>
          <w:rFonts w:ascii="Arial" w:eastAsia="Times New Roman" w:hAnsi="Arial" w:cs="Arial"/>
          <w:color w:val="000000"/>
        </w:rPr>
        <w:lastRenderedPageBreak/>
        <w:t xml:space="preserve">Refractory status epilepticus is defined as status epilepticus that continues despite treatment with adequate dose of benzodiazepine and one additional antiepileptic medication. </w:t>
      </w:r>
      <w:r w:rsidRPr="00B02A20">
        <w:rPr>
          <w:rFonts w:ascii="Arial" w:eastAsia="Times New Roman" w:hAnsi="Arial" w:cs="Arial"/>
          <w:i/>
          <w:iCs/>
          <w:color w:val="000000"/>
          <w:sz w:val="16"/>
          <w:szCs w:val="16"/>
        </w:rPr>
        <w:t>[</w:t>
      </w:r>
      <w:r w:rsidRPr="00B02A20">
        <w:rPr>
          <w:rFonts w:ascii="Arial" w:eastAsia="Times New Roman" w:hAnsi="Arial" w:cs="Arial"/>
          <w:i/>
          <w:iCs/>
          <w:color w:val="333333"/>
          <w:sz w:val="16"/>
          <w:szCs w:val="16"/>
        </w:rPr>
        <w:t xml:space="preserve">Glauser T, Shinnar S, Gloss D. Evidence-based guideline: treatment of convulsive status epilepticus in children and adults: report of the guideline committed of the American Epoilepsy Society. Epilepsy Curr. 2016;16:48-61.  Brophy G, Bell R, Classen I. Neurocritical Care Society Status Epilepticus Guideline Writing Committee: Guidelines for the evaluation and management of status epilepticus. Neurocrit Care. 2012;17:3-23.) </w:t>
      </w:r>
      <w:r w:rsidRPr="00B02A20">
        <w:rPr>
          <w:rFonts w:ascii="Arial" w:eastAsia="Times New Roman" w:hAnsi="Arial" w:cs="Arial"/>
          <w:color w:val="000000"/>
        </w:rPr>
        <w:t xml:space="preserve">  While benzodiazepines have been commonly used as first-line treatment in the management of status epilepticus, they fail approximately 30-40% of the time </w:t>
      </w:r>
      <w:r w:rsidRPr="00B02A20">
        <w:rPr>
          <w:rFonts w:ascii="Arial" w:eastAsia="Times New Roman" w:hAnsi="Arial" w:cs="Arial"/>
          <w:i/>
          <w:iCs/>
          <w:color w:val="000000"/>
          <w:sz w:val="16"/>
          <w:szCs w:val="16"/>
        </w:rPr>
        <w:t>[</w:t>
      </w:r>
      <w:r w:rsidRPr="00B02A20">
        <w:rPr>
          <w:rFonts w:ascii="Arial" w:eastAsia="Times New Roman" w:hAnsi="Arial" w:cs="Arial"/>
          <w:i/>
          <w:iCs/>
          <w:color w:val="333333"/>
          <w:sz w:val="16"/>
          <w:szCs w:val="16"/>
        </w:rPr>
        <w:t>Appleton R, Macleod S, Martland T. Drug management for acute tonic-clonic convulsions including convulsive status epilepticus in children. The Cochrane database of systematic reviews. 2008</w:t>
      </w:r>
      <w:r w:rsidRPr="00B02A20">
        <w:rPr>
          <w:rFonts w:ascii="Arial" w:eastAsia="Times New Roman" w:hAnsi="Arial" w:cs="Arial"/>
          <w:i/>
          <w:iCs/>
          <w:color w:val="000000"/>
          <w:sz w:val="16"/>
          <w:szCs w:val="16"/>
        </w:rPr>
        <w:t>]</w:t>
      </w:r>
      <w:r w:rsidRPr="00B02A20">
        <w:rPr>
          <w:rFonts w:ascii="Arial" w:eastAsia="Times New Roman" w:hAnsi="Arial" w:cs="Arial"/>
          <w:color w:val="000000"/>
        </w:rPr>
        <w:t>. </w:t>
      </w:r>
    </w:p>
    <w:p w14:paraId="2A482F54" w14:textId="7777777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000000"/>
        </w:rPr>
        <w:t xml:space="preserve">Presently, there are very few studies that have identified risk factors for refractory status epilepticus which may differ from risk factors for status epilepticus. </w:t>
      </w:r>
      <w:r w:rsidR="00A90CE7">
        <w:rPr>
          <w:rFonts w:ascii="Arial" w:eastAsia="Times New Roman" w:hAnsi="Arial" w:cs="Arial"/>
          <w:color w:val="000000"/>
        </w:rPr>
        <w:t xml:space="preserve">Most prior studies are retrospective studies conducted in the adult neurology intensive care unit. Risk factors identified include </w:t>
      </w:r>
      <w:r w:rsidR="00A90CE7" w:rsidRPr="00A90CE7">
        <w:rPr>
          <w:rFonts w:ascii="Arial" w:hAnsi="Arial" w:cs="Arial"/>
        </w:rPr>
        <w:t>focal motor seizures and non-convulsive seizures at onset, stroke, encephalitis, hyponatremia, more number of home antiepileptic medications, younger age of seizure onset, high seizure frequency are associated with increased risk for refractory status epilepticus.</w:t>
      </w:r>
      <w:r w:rsidR="00A90CE7">
        <w:t xml:space="preserve"> </w:t>
      </w:r>
      <w:r w:rsidR="00A90CE7">
        <w:rPr>
          <w:rFonts w:ascii="Arial" w:eastAsia="Times New Roman" w:hAnsi="Arial" w:cs="Arial"/>
          <w:color w:val="000000"/>
        </w:rPr>
        <w:t xml:space="preserve">[ref] </w:t>
      </w:r>
      <w:r w:rsidRPr="00B02A20">
        <w:rPr>
          <w:rFonts w:ascii="Arial" w:eastAsia="Times New Roman" w:hAnsi="Arial" w:cs="Arial"/>
          <w:color w:val="000000"/>
        </w:rPr>
        <w:t>Early recognition of patients with risk factors for RSE may allow providers to initiate modified therapy to stop these seizures in a timely manner. This study aimed to identity risk factors in patients with RSE. </w:t>
      </w:r>
    </w:p>
    <w:p w14:paraId="2E4C7040" w14:textId="77777777" w:rsidR="00B02A20" w:rsidRPr="00B02A20" w:rsidRDefault="00B02A20" w:rsidP="00B02A20">
      <w:pPr>
        <w:spacing w:after="0" w:line="240" w:lineRule="auto"/>
        <w:rPr>
          <w:rFonts w:ascii="Times New Roman" w:eastAsia="Times New Roman" w:hAnsi="Times New Roman" w:cs="Times New Roman"/>
          <w:sz w:val="24"/>
          <w:szCs w:val="24"/>
        </w:rPr>
      </w:pPr>
    </w:p>
    <w:p w14:paraId="457B0CB5" w14:textId="7777777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b/>
          <w:bCs/>
          <w:color w:val="000000"/>
        </w:rPr>
        <w:t>METHODS</w:t>
      </w:r>
    </w:p>
    <w:p w14:paraId="1CA36435"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000000"/>
          <w:u w:val="single"/>
        </w:rPr>
        <w:t>Study design and participants</w:t>
      </w:r>
    </w:p>
    <w:p w14:paraId="434800AC" w14:textId="236CB252"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000000"/>
        </w:rPr>
        <w:t xml:space="preserve">We conducted a secondary analysis of the Established Status Epilepticus Treatment Trial (ESSET), which compared the effectiveness of three anticonvulsant medications (levetiracetam, fosphenytoin, and valproate) as second line medications to manage patients 2 years and older with benzodiazepine-refractory status epilepticus in emergency departments </w:t>
      </w:r>
      <w:r w:rsidRPr="00B02A20">
        <w:rPr>
          <w:rFonts w:ascii="Arial" w:eastAsia="Times New Roman" w:hAnsi="Arial" w:cs="Arial"/>
          <w:i/>
          <w:iCs/>
          <w:color w:val="000000"/>
          <w:sz w:val="16"/>
          <w:szCs w:val="16"/>
        </w:rPr>
        <w:t xml:space="preserve">[Kapur J, Elm J, Chamberlain J, Barsan W, Cloyd J, Lowenstein D, Shinnar S, Conwil R, Meinzer C, Cock H, Fountain N, Connor J, Silbergleit R. Randomized trial of three anticonvulsant medications for status epilepticus. The New England Journal of Medicine 2019].  </w:t>
      </w:r>
      <w:r w:rsidRPr="00B02A20">
        <w:rPr>
          <w:rFonts w:ascii="Arial" w:eastAsia="Times New Roman" w:hAnsi="Arial" w:cs="Arial"/>
          <w:color w:val="000000"/>
        </w:rPr>
        <w:t xml:space="preserve">ESETT was an investigator-initiated, multi-center, randomized, blinded, response-adaptive trial </w:t>
      </w:r>
      <w:r w:rsidRPr="00B02A20">
        <w:rPr>
          <w:rFonts w:ascii="Arial" w:eastAsia="Times New Roman" w:hAnsi="Arial" w:cs="Arial"/>
          <w:color w:val="333333"/>
        </w:rPr>
        <w:t xml:space="preserve">conducted at 57 hospital EDs across the United States. </w:t>
      </w:r>
      <w:r w:rsidRPr="00B02A20">
        <w:rPr>
          <w:rFonts w:ascii="Arial" w:eastAsia="Times New Roman" w:hAnsi="Arial" w:cs="Arial"/>
          <w:i/>
          <w:iCs/>
          <w:color w:val="000000"/>
          <w:sz w:val="16"/>
          <w:szCs w:val="16"/>
        </w:rPr>
        <w:t>[Kapur J, Elm J, Chamberlain J, Barsan W, Cloyd J, Lowenstein D, Shinnar S, Conwil R, Meinzer C, Cock H, Fountain N, Connor J, Silbergleit R. Randomized trial of three anticonvulsant medications for status epilepticus. The New England Journal of Medicine 2019]</w:t>
      </w:r>
      <w:r w:rsidRPr="00B02A20">
        <w:rPr>
          <w:rFonts w:ascii="Arial" w:eastAsia="Times New Roman" w:hAnsi="Arial" w:cs="Arial"/>
          <w:color w:val="333333"/>
        </w:rPr>
        <w:t xml:space="preserve"> Complete details of the parent study methods have been published previously.</w:t>
      </w:r>
      <w:r w:rsidR="009C7E91">
        <w:rPr>
          <w:rFonts w:ascii="Arial" w:eastAsia="Times New Roman" w:hAnsi="Arial" w:cs="Arial"/>
          <w:color w:val="333333"/>
        </w:rPr>
        <w:t xml:space="preserve"> Briefly, patients with convulsive status epilepticus were enrolled using the Exception from Informed Consent for Emergency Research, and were randomized to receive either </w:t>
      </w:r>
      <w:r w:rsidR="009C7E91" w:rsidRPr="00B02A20">
        <w:rPr>
          <w:rFonts w:ascii="Arial" w:eastAsia="Times New Roman" w:hAnsi="Arial" w:cs="Arial"/>
          <w:color w:val="000000"/>
        </w:rPr>
        <w:t>levetiracetam</w:t>
      </w:r>
      <w:r w:rsidR="009C7E91">
        <w:rPr>
          <w:rFonts w:ascii="Arial" w:eastAsia="Times New Roman" w:hAnsi="Arial" w:cs="Arial"/>
          <w:color w:val="000000"/>
        </w:rPr>
        <w:t xml:space="preserve"> (LEV)</w:t>
      </w:r>
      <w:r w:rsidR="009C7E91" w:rsidRPr="00B02A20">
        <w:rPr>
          <w:rFonts w:ascii="Arial" w:eastAsia="Times New Roman" w:hAnsi="Arial" w:cs="Arial"/>
          <w:color w:val="000000"/>
        </w:rPr>
        <w:t>, fosphenytoin</w:t>
      </w:r>
      <w:r w:rsidR="009C7E91">
        <w:rPr>
          <w:rFonts w:ascii="Arial" w:eastAsia="Times New Roman" w:hAnsi="Arial" w:cs="Arial"/>
          <w:color w:val="000000"/>
        </w:rPr>
        <w:t xml:space="preserve"> (FOS)</w:t>
      </w:r>
      <w:r w:rsidR="009C7E91" w:rsidRPr="00B02A20">
        <w:rPr>
          <w:rFonts w:ascii="Arial" w:eastAsia="Times New Roman" w:hAnsi="Arial" w:cs="Arial"/>
          <w:color w:val="000000"/>
        </w:rPr>
        <w:t xml:space="preserve">, </w:t>
      </w:r>
      <w:r w:rsidR="00784DBE">
        <w:rPr>
          <w:rFonts w:ascii="Arial" w:eastAsia="Times New Roman" w:hAnsi="Arial" w:cs="Arial"/>
          <w:color w:val="000000"/>
        </w:rPr>
        <w:t xml:space="preserve">or </w:t>
      </w:r>
      <w:r w:rsidR="009C7E91" w:rsidRPr="00B02A20">
        <w:rPr>
          <w:rFonts w:ascii="Arial" w:eastAsia="Times New Roman" w:hAnsi="Arial" w:cs="Arial"/>
          <w:color w:val="000000"/>
        </w:rPr>
        <w:t>valproate</w:t>
      </w:r>
      <w:r w:rsidR="009C7E91">
        <w:rPr>
          <w:rFonts w:ascii="Arial" w:eastAsia="Times New Roman" w:hAnsi="Arial" w:cs="Arial"/>
          <w:color w:val="000000"/>
        </w:rPr>
        <w:t xml:space="preserve"> (VAL) after failing adequate cumulative doses of benzodiazepines. Benzodiazepines may have been</w:t>
      </w:r>
      <w:r w:rsidR="009C7E91">
        <w:rPr>
          <w:rFonts w:ascii="Arial" w:eastAsia="Times New Roman" w:hAnsi="Arial" w:cs="Arial"/>
          <w:color w:val="333333"/>
        </w:rPr>
        <w:t xml:space="preserve"> administered prehospital, but the last dose prior to enrollment was administered in the emergency department between 5 and 30 minutes prior to study drug. The three study drugs were identical in appearance and in volume and were administered in equal doses of mL per kg</w:t>
      </w:r>
      <w:r w:rsidR="001E1C4C">
        <w:rPr>
          <w:rFonts w:ascii="Arial" w:eastAsia="Times New Roman" w:hAnsi="Arial" w:cs="Arial"/>
          <w:color w:val="333333"/>
        </w:rPr>
        <w:t xml:space="preserve"> over 10 minutes.</w:t>
      </w:r>
    </w:p>
    <w:p w14:paraId="06184236" w14:textId="2D7CAD62"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rPr>
        <w:t xml:space="preserve">Patients were randomly assigned, stratified by age group, in a response-adaptive manner to receive levetiracetam, fosphenytoin, or valproate as dictated in the parent study. Randomization was stratified according to age category: 2 to 17 years, 18 to 65 years, and &gt; 65 years. The randomization was in equal allocation for the first 300 subjects. Afterwards, the target allocation ratio was updated for every additional 100 patients enrolled to allocate more patients to the treatment group most likely to be the most effective. </w:t>
      </w:r>
    </w:p>
    <w:p w14:paraId="7996E397" w14:textId="77777777" w:rsidR="00930C0A" w:rsidRDefault="00930C0A" w:rsidP="00B02A20">
      <w:pPr>
        <w:spacing w:before="240" w:after="240" w:line="240" w:lineRule="auto"/>
        <w:rPr>
          <w:rFonts w:ascii="Arial" w:eastAsia="Times New Roman" w:hAnsi="Arial" w:cs="Arial"/>
          <w:color w:val="333333"/>
        </w:rPr>
      </w:pPr>
      <w:r>
        <w:rPr>
          <w:rFonts w:ascii="Arial" w:eastAsia="Times New Roman" w:hAnsi="Arial" w:cs="Arial"/>
          <w:color w:val="333333"/>
        </w:rPr>
        <w:t xml:space="preserve">The primary efficacy outcome was absence of clinically apparent seizures accompanied by improving mental status at 60 minutes, without the need for additional anticonvulsant </w:t>
      </w:r>
      <w:r>
        <w:rPr>
          <w:rFonts w:ascii="Arial" w:eastAsia="Times New Roman" w:hAnsi="Arial" w:cs="Arial"/>
          <w:color w:val="333333"/>
        </w:rPr>
        <w:lastRenderedPageBreak/>
        <w:t>medications after study drug. Failure to meet the effica</w:t>
      </w:r>
      <w:r w:rsidR="009C7E91">
        <w:rPr>
          <w:rFonts w:ascii="Arial" w:eastAsia="Times New Roman" w:hAnsi="Arial" w:cs="Arial"/>
          <w:color w:val="333333"/>
        </w:rPr>
        <w:t>cy outcome also included the need for endotracheal intubation.</w:t>
      </w:r>
    </w:p>
    <w:p w14:paraId="2CA620C0" w14:textId="77777777" w:rsidR="00930C0A" w:rsidRPr="00B02A20" w:rsidRDefault="00930C0A" w:rsidP="00930C0A">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rPr>
        <w:t>For this sub-analysis study, we compared demographics, laboratory values, past medical history, seizure classifications, home medications between patients who responded to the second-line antiepileptic treatments (valproic acid, fosphenytoin, levetiracetam) and those who failed to respond to these second-line antiepileptic treatments.  </w:t>
      </w:r>
    </w:p>
    <w:p w14:paraId="658D66D5" w14:textId="4A008D9F" w:rsidR="00B02A20" w:rsidRPr="00B02A20" w:rsidRDefault="001E1C4C" w:rsidP="00B02A20">
      <w:pPr>
        <w:spacing w:before="240" w:after="240" w:line="240" w:lineRule="auto"/>
        <w:rPr>
          <w:rFonts w:ascii="Times New Roman" w:eastAsia="Times New Roman" w:hAnsi="Times New Roman" w:cs="Times New Roman"/>
          <w:sz w:val="24"/>
          <w:szCs w:val="24"/>
        </w:rPr>
      </w:pPr>
      <w:r>
        <w:rPr>
          <w:rFonts w:ascii="Arial" w:eastAsia="Times New Roman" w:hAnsi="Arial" w:cs="Arial"/>
          <w:color w:val="333333"/>
        </w:rPr>
        <w:t xml:space="preserve">For patients who were enrolled more than once, we included only the first enrollment. </w:t>
      </w:r>
      <w:r w:rsidR="00B02A20" w:rsidRPr="00B02A20">
        <w:rPr>
          <w:rFonts w:ascii="Arial" w:eastAsia="Times New Roman" w:hAnsi="Arial" w:cs="Arial"/>
          <w:color w:val="333333"/>
        </w:rPr>
        <w:t xml:space="preserve">We used </w:t>
      </w:r>
      <w:r w:rsidR="00B02A20" w:rsidRPr="00E315F3">
        <w:rPr>
          <w:rFonts w:ascii="Arial" w:eastAsia="Times New Roman" w:hAnsi="Arial" w:cs="Arial"/>
          <w:color w:val="333333"/>
          <w:highlight w:val="yellow"/>
        </w:rPr>
        <w:t>SAS (version 9.4) and R (version 3.5.2)</w:t>
      </w:r>
      <w:r w:rsidR="00B02A20" w:rsidRPr="00B02A20">
        <w:rPr>
          <w:rFonts w:ascii="Arial" w:eastAsia="Times New Roman" w:hAnsi="Arial" w:cs="Arial"/>
          <w:color w:val="333333"/>
        </w:rPr>
        <w:t xml:space="preserve"> for all analyses.  </w:t>
      </w:r>
      <w:r w:rsidR="00B02A20" w:rsidRPr="00B02A20">
        <w:rPr>
          <w:rFonts w:ascii="Arial" w:eastAsia="Times New Roman" w:hAnsi="Arial" w:cs="Arial"/>
          <w:i/>
          <w:iCs/>
          <w:color w:val="333333"/>
        </w:rPr>
        <w:t>[Will get more input from the statisticians on this.]</w:t>
      </w:r>
    </w:p>
    <w:p w14:paraId="7CAEF83B"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u w:val="single"/>
        </w:rPr>
        <w:t>Approvals and funding</w:t>
      </w:r>
    </w:p>
    <w:p w14:paraId="7697A350" w14:textId="77777777" w:rsidR="002533E9" w:rsidRDefault="00B02A20" w:rsidP="00B02A20">
      <w:pPr>
        <w:spacing w:before="240" w:after="240" w:line="240" w:lineRule="auto"/>
        <w:rPr>
          <w:rFonts w:ascii="Arial" w:eastAsia="Times New Roman" w:hAnsi="Arial" w:cs="Arial"/>
          <w:color w:val="333333"/>
        </w:rPr>
      </w:pPr>
      <w:r w:rsidRPr="00B02A20">
        <w:rPr>
          <w:rFonts w:ascii="Arial" w:eastAsia="Times New Roman" w:hAnsi="Arial" w:cs="Arial"/>
          <w:color w:val="333333"/>
        </w:rPr>
        <w:t xml:space="preserve">The study was approved by the Institutional Review Board (IRB) at all study sites. The trial was conducted under the exception from informed consent (FDA regulation 21 CFR50.24). All study sites were engaged in IRB approved local community consultation and public disclosure activities. The research team informed patients or legal representatives of the enrollment in the study as soon as possible, and obtained consent for continued data collection until discharge </w:t>
      </w:r>
      <w:r w:rsidRPr="00B02A20">
        <w:rPr>
          <w:rFonts w:ascii="Arial" w:eastAsia="Times New Roman" w:hAnsi="Arial" w:cs="Arial"/>
          <w:color w:val="333333"/>
        </w:rPr>
        <w:t>from the hospital visit.</w:t>
      </w:r>
      <w:r w:rsidR="001E1C4C">
        <w:rPr>
          <w:rFonts w:ascii="Arial" w:eastAsia="Times New Roman" w:hAnsi="Arial" w:cs="Arial"/>
          <w:color w:val="333333"/>
        </w:rPr>
        <w:t xml:space="preserve"> </w:t>
      </w:r>
    </w:p>
    <w:p w14:paraId="47B111D4" w14:textId="288E4FC9"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rPr>
        <w:t>The parent study was funded by the National Institute of Neurological Disorders and Stroke; ESETT ClinicalTrials.gov number NCT01960075. The funder had no role in the study design, data collection, data analysis, data interpretation, or writing of the report.</w:t>
      </w:r>
    </w:p>
    <w:p w14:paraId="6F05DFDC"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b/>
          <w:bCs/>
          <w:color w:val="333333"/>
        </w:rPr>
        <w:t>RESULTS</w:t>
      </w:r>
      <w:hyperlink r:id="rId5" w:anchor="_msocom_6" w:history="1">
        <w:r w:rsidRPr="00B02A20">
          <w:rPr>
            <w:rFonts w:ascii="Arial" w:eastAsia="Times New Roman" w:hAnsi="Arial" w:cs="Arial"/>
            <w:color w:val="1155CC"/>
            <w:sz w:val="16"/>
            <w:szCs w:val="16"/>
            <w:u w:val="single"/>
          </w:rPr>
          <w:t>[P6]</w:t>
        </w:r>
      </w:hyperlink>
      <w:r w:rsidRPr="00B02A20">
        <w:rPr>
          <w:rFonts w:ascii="Arial" w:eastAsia="Times New Roman" w:hAnsi="Arial" w:cs="Arial"/>
          <w:color w:val="000000"/>
          <w:sz w:val="16"/>
          <w:szCs w:val="16"/>
        </w:rPr>
        <w:t> </w:t>
      </w:r>
    </w:p>
    <w:p w14:paraId="4F69DFB3" w14:textId="3261375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rPr>
        <w:t>Between November 3, 2015 and December 29, 2018, there were 478 enrollments in 462 unique patients. Of the 462 unique patients, 5 were aged 1 year (who were inadvertently enrolled), 220 were aged 2-17 years, 186 were aged 18-65 years, and 51 were aged over 65 years. XXX (YY%) had a history of epilepsy. Among them, ___ patients</w:t>
      </w:r>
      <w:hyperlink r:id="rId6" w:anchor="_msocom_7" w:history="1">
        <w:r w:rsidRPr="00B02A20">
          <w:rPr>
            <w:rFonts w:ascii="Arial" w:eastAsia="Times New Roman" w:hAnsi="Arial" w:cs="Arial"/>
            <w:color w:val="333333"/>
            <w:u w:val="single"/>
          </w:rPr>
          <w:t xml:space="preserve"> </w:t>
        </w:r>
        <w:r w:rsidRPr="00B02A20">
          <w:rPr>
            <w:rFonts w:ascii="Arial" w:eastAsia="Times New Roman" w:hAnsi="Arial" w:cs="Arial"/>
            <w:color w:val="1155CC"/>
            <w:sz w:val="16"/>
            <w:szCs w:val="16"/>
            <w:u w:val="single"/>
          </w:rPr>
          <w:t>[P7]</w:t>
        </w:r>
      </w:hyperlink>
      <w:r w:rsidRPr="00B02A20">
        <w:rPr>
          <w:rFonts w:ascii="Arial" w:eastAsia="Times New Roman" w:hAnsi="Arial" w:cs="Arial"/>
          <w:color w:val="000000"/>
          <w:sz w:val="16"/>
          <w:szCs w:val="16"/>
        </w:rPr>
        <w:t xml:space="preserve"> </w:t>
      </w:r>
      <w:r w:rsidR="000E7BE0">
        <w:rPr>
          <w:rFonts w:ascii="Arial" w:eastAsia="Times New Roman" w:hAnsi="Arial" w:cs="Arial"/>
          <w:color w:val="333333"/>
        </w:rPr>
        <w:t xml:space="preserve">responded to the study medications and had cessation of seizures within 60 minutes of study medication administration. </w:t>
      </w:r>
      <w:r w:rsidRPr="00B02A20">
        <w:rPr>
          <w:rFonts w:ascii="Arial" w:eastAsia="Times New Roman" w:hAnsi="Arial" w:cs="Arial"/>
          <w:color w:val="333333"/>
        </w:rPr>
        <w:t xml:space="preserve"> [TABLE 1]</w:t>
      </w:r>
    </w:p>
    <w:p w14:paraId="2BB7BBB5"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rPr>
        <w:t> </w:t>
      </w:r>
    </w:p>
    <w:p w14:paraId="42A8D4E3"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rPr>
        <w:t>Table 1: Demographics of patients</w:t>
      </w:r>
    </w:p>
    <w:tbl>
      <w:tblPr>
        <w:tblW w:w="0" w:type="auto"/>
        <w:tblCellMar>
          <w:top w:w="15" w:type="dxa"/>
          <w:left w:w="15" w:type="dxa"/>
          <w:bottom w:w="15" w:type="dxa"/>
          <w:right w:w="15" w:type="dxa"/>
        </w:tblCellMar>
        <w:tblLook w:val="04A0" w:firstRow="1" w:lastRow="0" w:firstColumn="1" w:lastColumn="0" w:noHBand="0" w:noVBand="1"/>
      </w:tblPr>
      <w:tblGrid>
        <w:gridCol w:w="2490"/>
        <w:gridCol w:w="2000"/>
        <w:gridCol w:w="2430"/>
        <w:gridCol w:w="2420"/>
      </w:tblGrid>
      <w:tr w:rsidR="002533E9" w:rsidRPr="00B02A20" w14:paraId="7877833F" w14:textId="77777777" w:rsidTr="002533E9">
        <w:trPr>
          <w:trHeight w:val="935"/>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BE2E7" w14:textId="77777777"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b/>
                <w:bCs/>
                <w:color w:val="333333"/>
                <w:sz w:val="16"/>
                <w:szCs w:val="16"/>
              </w:rPr>
              <w:t>Characteristics</w:t>
            </w:r>
            <w:hyperlink r:id="rId7" w:anchor="_msocom_8" w:history="1">
              <w:r w:rsidRPr="00B02A20">
                <w:rPr>
                  <w:rFonts w:ascii="Arial" w:eastAsia="Times New Roman" w:hAnsi="Arial" w:cs="Arial"/>
                  <w:color w:val="1155CC"/>
                  <w:sz w:val="16"/>
                  <w:szCs w:val="16"/>
                  <w:u w:val="single"/>
                </w:rPr>
                <w:t>[P8]</w:t>
              </w:r>
            </w:hyperlink>
            <w:r w:rsidRPr="00B02A20">
              <w:rPr>
                <w:rFonts w:ascii="Arial" w:eastAsia="Times New Roman" w:hAnsi="Arial" w:cs="Arial"/>
                <w:color w:val="000000"/>
                <w:sz w:val="16"/>
                <w:szCs w:val="16"/>
              </w:rPr>
              <w:t> </w:t>
            </w:r>
          </w:p>
        </w:tc>
        <w:tc>
          <w:tcPr>
            <w:tcW w:w="2000" w:type="dxa"/>
            <w:tcBorders>
              <w:top w:val="single" w:sz="8" w:space="0" w:color="000000"/>
              <w:left w:val="single" w:sz="8" w:space="0" w:color="000000"/>
              <w:bottom w:val="single" w:sz="8" w:space="0" w:color="000000"/>
              <w:right w:val="single" w:sz="8" w:space="0" w:color="000000"/>
            </w:tcBorders>
          </w:tcPr>
          <w:p w14:paraId="47FD7C25" w14:textId="2B638428" w:rsidR="002533E9" w:rsidRDefault="002533E9" w:rsidP="00B02A20">
            <w:pPr>
              <w:spacing w:after="0" w:line="240" w:lineRule="auto"/>
              <w:jc w:val="center"/>
              <w:rPr>
                <w:rFonts w:ascii="Arial" w:eastAsia="Times New Roman" w:hAnsi="Arial" w:cs="Arial"/>
                <w:b/>
                <w:bCs/>
                <w:color w:val="333333"/>
                <w:sz w:val="16"/>
                <w:szCs w:val="16"/>
              </w:rPr>
            </w:pPr>
            <w:r>
              <w:rPr>
                <w:rFonts w:ascii="Arial" w:eastAsia="Times New Roman" w:hAnsi="Arial" w:cs="Arial"/>
                <w:b/>
                <w:bCs/>
                <w:color w:val="333333"/>
                <w:sz w:val="16"/>
                <w:szCs w:val="16"/>
              </w:rPr>
              <w:t>Overall</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9AFA" w14:textId="04623E52" w:rsidR="002533E9" w:rsidRPr="00B02A20" w:rsidRDefault="002533E9" w:rsidP="00B02A20">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333333"/>
                <w:sz w:val="16"/>
                <w:szCs w:val="16"/>
              </w:rPr>
              <w:t xml:space="preserve">Successful Seizure Cessation </w:t>
            </w:r>
            <w:r w:rsidRPr="00B02A20">
              <w:rPr>
                <w:rFonts w:ascii="Arial" w:eastAsia="Times New Roman" w:hAnsi="Arial" w:cs="Arial"/>
                <w:b/>
                <w:bCs/>
                <w:color w:val="333333"/>
                <w:sz w:val="16"/>
                <w:szCs w:val="16"/>
              </w:rPr>
              <w:t xml:space="preserve"> Group</w:t>
            </w:r>
          </w:p>
          <w:p w14:paraId="0B12213F" w14:textId="77777777" w:rsidR="002533E9" w:rsidRPr="00B02A20" w:rsidRDefault="002533E9" w:rsidP="00B02A20">
            <w:pPr>
              <w:spacing w:after="0" w:line="240" w:lineRule="auto"/>
              <w:jc w:val="center"/>
              <w:rPr>
                <w:rFonts w:ascii="Times New Roman" w:eastAsia="Times New Roman" w:hAnsi="Times New Roman" w:cs="Times New Roman"/>
                <w:sz w:val="24"/>
                <w:szCs w:val="24"/>
              </w:rPr>
            </w:pPr>
            <w:r w:rsidRPr="00B02A20">
              <w:rPr>
                <w:rFonts w:ascii="Arial" w:eastAsia="Times New Roman" w:hAnsi="Arial" w:cs="Arial"/>
                <w:b/>
                <w:bCs/>
                <w:color w:val="333333"/>
                <w:sz w:val="16"/>
                <w:szCs w:val="16"/>
              </w:rPr>
              <w:t>(N = zzzz)</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218BF" w14:textId="77777777" w:rsidR="002533E9" w:rsidRPr="00B02A20" w:rsidRDefault="002533E9" w:rsidP="00B02A20">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333333"/>
                <w:sz w:val="16"/>
                <w:szCs w:val="16"/>
              </w:rPr>
              <w:t xml:space="preserve">Failure of  Seizure Cessation Group </w:t>
            </w:r>
          </w:p>
          <w:p w14:paraId="6CCC2D54" w14:textId="77777777" w:rsidR="002533E9" w:rsidRPr="00B02A20" w:rsidRDefault="002533E9" w:rsidP="00B02A20">
            <w:pPr>
              <w:spacing w:after="0" w:line="240" w:lineRule="auto"/>
              <w:jc w:val="center"/>
              <w:rPr>
                <w:rFonts w:ascii="Times New Roman" w:eastAsia="Times New Roman" w:hAnsi="Times New Roman" w:cs="Times New Roman"/>
                <w:sz w:val="24"/>
                <w:szCs w:val="24"/>
              </w:rPr>
            </w:pPr>
            <w:r w:rsidRPr="00B02A20">
              <w:rPr>
                <w:rFonts w:ascii="Arial" w:eastAsia="Times New Roman" w:hAnsi="Arial" w:cs="Arial"/>
                <w:b/>
                <w:bCs/>
                <w:color w:val="333333"/>
                <w:sz w:val="16"/>
                <w:szCs w:val="16"/>
              </w:rPr>
              <w:t>(N = yyyy)</w:t>
            </w:r>
          </w:p>
          <w:p w14:paraId="6FF3D677" w14:textId="77777777" w:rsidR="002533E9" w:rsidRPr="00B02A20" w:rsidRDefault="002533E9" w:rsidP="00B02A20">
            <w:pPr>
              <w:spacing w:after="0" w:line="240" w:lineRule="auto"/>
              <w:jc w:val="center"/>
              <w:rPr>
                <w:rFonts w:ascii="Times New Roman" w:eastAsia="Times New Roman" w:hAnsi="Times New Roman" w:cs="Times New Roman"/>
                <w:sz w:val="24"/>
                <w:szCs w:val="24"/>
              </w:rPr>
            </w:pPr>
            <w:r w:rsidRPr="00B02A20">
              <w:rPr>
                <w:rFonts w:ascii="Arial" w:eastAsia="Times New Roman" w:hAnsi="Arial" w:cs="Arial"/>
                <w:b/>
                <w:bCs/>
                <w:color w:val="333333"/>
                <w:sz w:val="16"/>
                <w:szCs w:val="16"/>
              </w:rPr>
              <w:t> </w:t>
            </w:r>
          </w:p>
        </w:tc>
      </w:tr>
      <w:tr w:rsidR="002533E9" w:rsidRPr="00B02A20" w14:paraId="7D8257B5" w14:textId="77777777" w:rsidTr="002533E9">
        <w:trPr>
          <w:trHeight w:val="395"/>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2F702" w14:textId="77777777"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Age (years) – no (%)</w:t>
            </w:r>
          </w:p>
        </w:tc>
        <w:tc>
          <w:tcPr>
            <w:tcW w:w="2000" w:type="dxa"/>
            <w:tcBorders>
              <w:top w:val="single" w:sz="8" w:space="0" w:color="000000"/>
              <w:left w:val="single" w:sz="8" w:space="0" w:color="000000"/>
              <w:bottom w:val="single" w:sz="8" w:space="0" w:color="000000"/>
              <w:right w:val="single" w:sz="8" w:space="0" w:color="000000"/>
            </w:tcBorders>
          </w:tcPr>
          <w:p w14:paraId="5D6485A6" w14:textId="77777777" w:rsidR="002533E9" w:rsidRPr="00B02A20" w:rsidRDefault="002533E9" w:rsidP="00B02A20">
            <w:pPr>
              <w:spacing w:before="240" w:after="240" w:line="240" w:lineRule="auto"/>
              <w:rPr>
                <w:rFonts w:ascii="Arial" w:eastAsia="Times New Roman" w:hAnsi="Arial" w:cs="Arial"/>
                <w:color w:val="333333"/>
                <w:sz w:val="16"/>
                <w:szCs w:val="16"/>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AC996" w14:textId="629085A9"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472BB" w14:textId="77777777"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r>
      <w:tr w:rsidR="002533E9" w:rsidRPr="00B02A20" w14:paraId="615E8C85" w14:textId="77777777" w:rsidTr="002533E9">
        <w:trPr>
          <w:trHeight w:val="2135"/>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BAAA0" w14:textId="77777777" w:rsidR="002533E9" w:rsidRPr="00B02A20" w:rsidRDefault="002533E9"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lastRenderedPageBreak/>
              <w:t> </w:t>
            </w:r>
          </w:p>
          <w:p w14:paraId="197D76F2" w14:textId="77777777" w:rsidR="002533E9" w:rsidRPr="00B02A20" w:rsidRDefault="002533E9"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Age group – no (%)</w:t>
            </w:r>
          </w:p>
          <w:p w14:paraId="7D48EBF1" w14:textId="3756E541" w:rsidR="002533E9" w:rsidRPr="00B02A20" w:rsidRDefault="002533E9"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r w:rsidR="00472D44">
              <w:rPr>
                <w:rFonts w:ascii="Arial" w:eastAsia="Times New Roman" w:hAnsi="Arial" w:cs="Arial"/>
                <w:color w:val="333333"/>
                <w:sz w:val="16"/>
                <w:szCs w:val="16"/>
              </w:rPr>
              <w:t>0-17</w:t>
            </w:r>
            <w:r w:rsidRPr="00B02A20">
              <w:rPr>
                <w:rFonts w:ascii="Arial" w:eastAsia="Times New Roman" w:hAnsi="Arial" w:cs="Arial"/>
                <w:color w:val="333333"/>
                <w:sz w:val="16"/>
                <w:szCs w:val="16"/>
              </w:rPr>
              <w:t>y</w:t>
            </w:r>
          </w:p>
          <w:p w14:paraId="71906812" w14:textId="59ECD2F0" w:rsidR="002533E9" w:rsidRPr="00B02A20" w:rsidRDefault="002533E9"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r w:rsidR="00472D44">
              <w:rPr>
                <w:rFonts w:ascii="Arial" w:eastAsia="Times New Roman" w:hAnsi="Arial" w:cs="Arial"/>
                <w:color w:val="333333"/>
                <w:sz w:val="16"/>
                <w:szCs w:val="16"/>
              </w:rPr>
              <w:t>18y - 60</w:t>
            </w:r>
            <w:r w:rsidRPr="00B02A20">
              <w:rPr>
                <w:rFonts w:ascii="Arial" w:eastAsia="Times New Roman" w:hAnsi="Arial" w:cs="Arial"/>
                <w:color w:val="333333"/>
                <w:sz w:val="16"/>
                <w:szCs w:val="16"/>
              </w:rPr>
              <w:t xml:space="preserve"> y</w:t>
            </w:r>
          </w:p>
          <w:p w14:paraId="2E8C452B" w14:textId="5455197F" w:rsidR="002533E9" w:rsidRPr="00B02A20" w:rsidRDefault="002533E9" w:rsidP="00472D44">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r w:rsidR="00472D44">
              <w:rPr>
                <w:rFonts w:ascii="Arial" w:eastAsia="Times New Roman" w:hAnsi="Arial" w:cs="Arial"/>
                <w:color w:val="333333"/>
                <w:sz w:val="16"/>
                <w:szCs w:val="16"/>
              </w:rPr>
              <w:t>&gt;60 yo</w:t>
            </w:r>
          </w:p>
          <w:p w14:paraId="56465784" w14:textId="2510B727" w:rsidR="002533E9" w:rsidRPr="00B02A20" w:rsidRDefault="002533E9"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bookmarkStart w:id="0" w:name="_GoBack"/>
            <w:bookmarkEnd w:id="0"/>
          </w:p>
        </w:tc>
        <w:tc>
          <w:tcPr>
            <w:tcW w:w="2000" w:type="dxa"/>
            <w:tcBorders>
              <w:top w:val="single" w:sz="8" w:space="0" w:color="000000"/>
              <w:left w:val="single" w:sz="8" w:space="0" w:color="000000"/>
              <w:bottom w:val="single" w:sz="8" w:space="0" w:color="000000"/>
              <w:right w:val="single" w:sz="8" w:space="0" w:color="000000"/>
            </w:tcBorders>
          </w:tcPr>
          <w:p w14:paraId="5AECE928" w14:textId="77777777" w:rsidR="002533E9" w:rsidRPr="00B02A20" w:rsidRDefault="002533E9" w:rsidP="00B02A20">
            <w:pPr>
              <w:spacing w:before="240" w:after="240" w:line="240" w:lineRule="auto"/>
              <w:rPr>
                <w:rFonts w:ascii="Arial" w:eastAsia="Times New Roman" w:hAnsi="Arial" w:cs="Arial"/>
                <w:color w:val="333333"/>
                <w:sz w:val="16"/>
                <w:szCs w:val="16"/>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83513" w14:textId="746828AA"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8F6BD" w14:textId="77777777"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r>
      <w:tr w:rsidR="002533E9" w:rsidRPr="00B02A20" w14:paraId="6B33AF27" w14:textId="77777777" w:rsidTr="002533E9">
        <w:trPr>
          <w:trHeight w:val="395"/>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1BEAF" w14:textId="77777777"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Male sex – no (%)</w:t>
            </w:r>
          </w:p>
        </w:tc>
        <w:tc>
          <w:tcPr>
            <w:tcW w:w="2000" w:type="dxa"/>
            <w:tcBorders>
              <w:top w:val="single" w:sz="8" w:space="0" w:color="000000"/>
              <w:left w:val="single" w:sz="8" w:space="0" w:color="000000"/>
              <w:bottom w:val="single" w:sz="8" w:space="0" w:color="000000"/>
              <w:right w:val="single" w:sz="8" w:space="0" w:color="000000"/>
            </w:tcBorders>
          </w:tcPr>
          <w:p w14:paraId="63DCCB36" w14:textId="77777777" w:rsidR="002533E9" w:rsidRPr="00B02A20" w:rsidRDefault="002533E9" w:rsidP="00B02A20">
            <w:pPr>
              <w:spacing w:before="240" w:after="240" w:line="240" w:lineRule="auto"/>
              <w:rPr>
                <w:rFonts w:ascii="Arial" w:eastAsia="Times New Roman" w:hAnsi="Arial" w:cs="Arial"/>
                <w:color w:val="333333"/>
                <w:sz w:val="16"/>
                <w:szCs w:val="16"/>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CF66D" w14:textId="4DB996D8"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66594" w14:textId="77777777"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r>
      <w:tr w:rsidR="002533E9" w:rsidRPr="00B02A20" w14:paraId="01740481" w14:textId="77777777" w:rsidTr="002533E9">
        <w:trPr>
          <w:trHeight w:val="1415"/>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3584D" w14:textId="77777777" w:rsidR="002533E9" w:rsidRPr="00B02A20" w:rsidRDefault="002533E9"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p w14:paraId="1EEF5E36" w14:textId="77777777" w:rsidR="002533E9" w:rsidRPr="00B02A20" w:rsidRDefault="002533E9"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Race – no (%)</w:t>
            </w:r>
          </w:p>
          <w:p w14:paraId="5FFE0818" w14:textId="77777777" w:rsidR="002533E9" w:rsidRPr="00B02A20" w:rsidRDefault="002533E9"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Black</w:t>
            </w:r>
          </w:p>
          <w:p w14:paraId="2F896FB0" w14:textId="77777777" w:rsidR="002533E9" w:rsidRPr="00B02A20" w:rsidRDefault="002533E9"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White</w:t>
            </w:r>
          </w:p>
          <w:p w14:paraId="468E8D27" w14:textId="77777777" w:rsidR="002533E9" w:rsidRPr="00B02A20" w:rsidRDefault="002533E9"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Other</w:t>
            </w:r>
          </w:p>
        </w:tc>
        <w:tc>
          <w:tcPr>
            <w:tcW w:w="2000" w:type="dxa"/>
            <w:tcBorders>
              <w:top w:val="single" w:sz="8" w:space="0" w:color="000000"/>
              <w:left w:val="single" w:sz="8" w:space="0" w:color="000000"/>
              <w:bottom w:val="single" w:sz="8" w:space="0" w:color="000000"/>
              <w:right w:val="single" w:sz="8" w:space="0" w:color="000000"/>
            </w:tcBorders>
          </w:tcPr>
          <w:p w14:paraId="6F666B65" w14:textId="77777777" w:rsidR="002533E9" w:rsidRPr="00B02A20" w:rsidRDefault="002533E9" w:rsidP="00B02A20">
            <w:pPr>
              <w:spacing w:before="240" w:after="240" w:line="240" w:lineRule="auto"/>
              <w:rPr>
                <w:rFonts w:ascii="Arial" w:eastAsia="Times New Roman" w:hAnsi="Arial" w:cs="Arial"/>
                <w:color w:val="333333"/>
                <w:sz w:val="16"/>
                <w:szCs w:val="16"/>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9DF51" w14:textId="286CC24A"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91194" w14:textId="77777777"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r>
      <w:tr w:rsidR="002533E9" w:rsidRPr="00B02A20" w14:paraId="5C994FA2" w14:textId="77777777" w:rsidTr="002533E9">
        <w:trPr>
          <w:trHeight w:val="395"/>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D8302" w14:textId="77777777"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Hispanic – no (%)</w:t>
            </w:r>
          </w:p>
        </w:tc>
        <w:tc>
          <w:tcPr>
            <w:tcW w:w="2000" w:type="dxa"/>
            <w:tcBorders>
              <w:top w:val="single" w:sz="8" w:space="0" w:color="000000"/>
              <w:left w:val="single" w:sz="8" w:space="0" w:color="000000"/>
              <w:bottom w:val="single" w:sz="8" w:space="0" w:color="000000"/>
              <w:right w:val="single" w:sz="8" w:space="0" w:color="000000"/>
            </w:tcBorders>
          </w:tcPr>
          <w:p w14:paraId="0789A639" w14:textId="77777777" w:rsidR="002533E9" w:rsidRPr="00B02A20" w:rsidRDefault="002533E9" w:rsidP="00B02A20">
            <w:pPr>
              <w:spacing w:before="240" w:after="240" w:line="240" w:lineRule="auto"/>
              <w:rPr>
                <w:rFonts w:ascii="Arial" w:eastAsia="Times New Roman" w:hAnsi="Arial" w:cs="Arial"/>
                <w:color w:val="333333"/>
                <w:sz w:val="16"/>
                <w:szCs w:val="16"/>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7BBC4" w14:textId="4732EBB7"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B43EB" w14:textId="77777777"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r>
      <w:tr w:rsidR="002533E9" w:rsidRPr="00B02A20" w14:paraId="57091953" w14:textId="77777777" w:rsidTr="002533E9">
        <w:trPr>
          <w:trHeight w:val="1415"/>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0DBB7" w14:textId="77777777" w:rsidR="002533E9" w:rsidRPr="00B02A20" w:rsidRDefault="002533E9" w:rsidP="00B02A20">
            <w:pPr>
              <w:spacing w:before="300" w:after="0" w:line="240" w:lineRule="auto"/>
              <w:rPr>
                <w:rFonts w:ascii="Times New Roman" w:eastAsia="Times New Roman" w:hAnsi="Times New Roman" w:cs="Times New Roman"/>
                <w:sz w:val="24"/>
                <w:szCs w:val="24"/>
              </w:rPr>
            </w:pPr>
            <w:r>
              <w:rPr>
                <w:rFonts w:ascii="Arial" w:eastAsia="Times New Roman" w:hAnsi="Arial" w:cs="Arial"/>
                <w:color w:val="333333"/>
                <w:sz w:val="16"/>
                <w:szCs w:val="16"/>
              </w:rPr>
              <w:t>Number of home</w:t>
            </w:r>
            <w:r w:rsidRPr="00B02A20">
              <w:rPr>
                <w:rFonts w:ascii="Arial" w:eastAsia="Times New Roman" w:hAnsi="Arial" w:cs="Arial"/>
                <w:color w:val="333333"/>
                <w:sz w:val="16"/>
                <w:szCs w:val="16"/>
              </w:rPr>
              <w:t xml:space="preserve"> antiepileptic medications – no ( %)</w:t>
            </w:r>
          </w:p>
          <w:p w14:paraId="50499C99" w14:textId="77777777" w:rsidR="002533E9" w:rsidRPr="00B02A20" w:rsidRDefault="002533E9"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r>
              <w:rPr>
                <w:rFonts w:ascii="Arial" w:eastAsia="Times New Roman" w:hAnsi="Arial" w:cs="Arial"/>
                <w:color w:val="333333"/>
                <w:sz w:val="16"/>
                <w:szCs w:val="16"/>
              </w:rPr>
              <w:t>1</w:t>
            </w:r>
          </w:p>
          <w:p w14:paraId="33097E5D" w14:textId="77777777" w:rsidR="002533E9" w:rsidRPr="00B02A20" w:rsidRDefault="002533E9"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r>
              <w:rPr>
                <w:rFonts w:ascii="Arial" w:eastAsia="Times New Roman" w:hAnsi="Arial" w:cs="Arial"/>
                <w:color w:val="333333"/>
                <w:sz w:val="16"/>
                <w:szCs w:val="16"/>
              </w:rPr>
              <w:t>2</w:t>
            </w:r>
          </w:p>
          <w:p w14:paraId="0E41807E" w14:textId="77777777" w:rsidR="002533E9" w:rsidRDefault="002533E9" w:rsidP="00B02A20">
            <w:pPr>
              <w:spacing w:after="0" w:line="240" w:lineRule="auto"/>
              <w:rPr>
                <w:rFonts w:ascii="Arial" w:eastAsia="Times New Roman" w:hAnsi="Arial" w:cs="Arial"/>
                <w:color w:val="333333"/>
                <w:sz w:val="16"/>
                <w:szCs w:val="16"/>
              </w:rPr>
            </w:pPr>
            <w:r w:rsidRPr="00B02A20">
              <w:rPr>
                <w:rFonts w:ascii="Arial" w:eastAsia="Times New Roman" w:hAnsi="Arial" w:cs="Arial"/>
                <w:color w:val="333333"/>
                <w:sz w:val="16"/>
                <w:szCs w:val="16"/>
              </w:rPr>
              <w:t>   </w:t>
            </w:r>
            <w:r>
              <w:rPr>
                <w:rFonts w:ascii="Arial" w:eastAsia="Times New Roman" w:hAnsi="Arial" w:cs="Arial"/>
                <w:color w:val="333333"/>
                <w:sz w:val="16"/>
                <w:szCs w:val="16"/>
              </w:rPr>
              <w:t>3</w:t>
            </w:r>
          </w:p>
          <w:p w14:paraId="01EB18ED" w14:textId="77777777" w:rsidR="002533E9" w:rsidRDefault="002533E9" w:rsidP="00B02A20">
            <w:pPr>
              <w:spacing w:after="0" w:line="240" w:lineRule="auto"/>
              <w:rPr>
                <w:rFonts w:ascii="Arial" w:eastAsia="Times New Roman" w:hAnsi="Arial" w:cs="Arial"/>
                <w:color w:val="333333"/>
                <w:sz w:val="16"/>
                <w:szCs w:val="16"/>
              </w:rPr>
            </w:pPr>
            <w:r>
              <w:rPr>
                <w:rFonts w:ascii="Arial" w:eastAsia="Times New Roman" w:hAnsi="Arial" w:cs="Arial"/>
                <w:color w:val="333333"/>
                <w:sz w:val="16"/>
                <w:szCs w:val="16"/>
              </w:rPr>
              <w:t xml:space="preserve">   4</w:t>
            </w:r>
          </w:p>
          <w:p w14:paraId="3327E396" w14:textId="77777777" w:rsidR="002533E9" w:rsidRPr="00B02A20" w:rsidRDefault="002533E9" w:rsidP="00B02A20">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16"/>
                <w:szCs w:val="16"/>
              </w:rPr>
              <w:t xml:space="preserve">   5</w:t>
            </w:r>
          </w:p>
        </w:tc>
        <w:tc>
          <w:tcPr>
            <w:tcW w:w="2000" w:type="dxa"/>
            <w:tcBorders>
              <w:top w:val="single" w:sz="8" w:space="0" w:color="000000"/>
              <w:left w:val="single" w:sz="8" w:space="0" w:color="000000"/>
              <w:bottom w:val="single" w:sz="8" w:space="0" w:color="000000"/>
              <w:right w:val="single" w:sz="8" w:space="0" w:color="000000"/>
            </w:tcBorders>
          </w:tcPr>
          <w:p w14:paraId="7D6FDAF1" w14:textId="77777777" w:rsidR="002533E9" w:rsidRPr="00B02A20" w:rsidRDefault="002533E9" w:rsidP="00B02A20">
            <w:pPr>
              <w:spacing w:before="240" w:after="240" w:line="240" w:lineRule="auto"/>
              <w:rPr>
                <w:rFonts w:ascii="Arial" w:eastAsia="Times New Roman" w:hAnsi="Arial" w:cs="Arial"/>
                <w:color w:val="333333"/>
                <w:sz w:val="16"/>
                <w:szCs w:val="16"/>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2C0C5" w14:textId="46BA8AE9"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A16CA" w14:textId="77777777"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r>
      <w:tr w:rsidR="002533E9" w:rsidRPr="00B02A20" w14:paraId="1C7B5A0C" w14:textId="77777777" w:rsidTr="002533E9">
        <w:trPr>
          <w:trHeight w:val="1415"/>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D6C1B" w14:textId="77777777" w:rsidR="002533E9" w:rsidRPr="00B02A20" w:rsidRDefault="002533E9" w:rsidP="00B02A20">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16"/>
                <w:szCs w:val="16"/>
              </w:rPr>
              <w:t>Years since first seizure diagnosed</w:t>
            </w:r>
          </w:p>
        </w:tc>
        <w:tc>
          <w:tcPr>
            <w:tcW w:w="2000" w:type="dxa"/>
            <w:tcBorders>
              <w:top w:val="single" w:sz="8" w:space="0" w:color="000000"/>
              <w:left w:val="single" w:sz="8" w:space="0" w:color="000000"/>
              <w:bottom w:val="single" w:sz="8" w:space="0" w:color="000000"/>
              <w:right w:val="single" w:sz="8" w:space="0" w:color="000000"/>
            </w:tcBorders>
          </w:tcPr>
          <w:p w14:paraId="7C025D11" w14:textId="77777777" w:rsidR="002533E9" w:rsidRPr="00B02A20" w:rsidRDefault="002533E9" w:rsidP="00B02A20">
            <w:pPr>
              <w:spacing w:before="240" w:after="240" w:line="240" w:lineRule="auto"/>
              <w:rPr>
                <w:rFonts w:ascii="Arial" w:eastAsia="Times New Roman" w:hAnsi="Arial" w:cs="Arial"/>
                <w:color w:val="333333"/>
                <w:sz w:val="16"/>
                <w:szCs w:val="16"/>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91150" w14:textId="472F48A3"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A0B2C" w14:textId="77777777"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r>
      <w:tr w:rsidR="002533E9" w:rsidRPr="00B02A20" w14:paraId="2B78E8CA" w14:textId="77777777" w:rsidTr="002533E9">
        <w:trPr>
          <w:trHeight w:val="935"/>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A47A4" w14:textId="77777777" w:rsidR="002533E9" w:rsidRPr="00B02A20" w:rsidRDefault="002533E9"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p w14:paraId="2DDB2AC8" w14:textId="77777777" w:rsidR="002533E9" w:rsidRPr="00B02A20" w:rsidRDefault="002533E9"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Median duration of seizure at enrollment (IQR) - min</w:t>
            </w:r>
          </w:p>
        </w:tc>
        <w:tc>
          <w:tcPr>
            <w:tcW w:w="2000" w:type="dxa"/>
            <w:tcBorders>
              <w:top w:val="single" w:sz="8" w:space="0" w:color="000000"/>
              <w:left w:val="single" w:sz="8" w:space="0" w:color="000000"/>
              <w:bottom w:val="single" w:sz="8" w:space="0" w:color="000000"/>
              <w:right w:val="single" w:sz="8" w:space="0" w:color="000000"/>
            </w:tcBorders>
          </w:tcPr>
          <w:p w14:paraId="3F29CF42" w14:textId="77777777" w:rsidR="002533E9" w:rsidRPr="00B02A20" w:rsidRDefault="002533E9" w:rsidP="00B02A20">
            <w:pPr>
              <w:spacing w:before="240" w:after="240" w:line="240" w:lineRule="auto"/>
              <w:rPr>
                <w:rFonts w:ascii="Arial" w:eastAsia="Times New Roman" w:hAnsi="Arial" w:cs="Arial"/>
                <w:color w:val="333333"/>
                <w:sz w:val="16"/>
                <w:szCs w:val="16"/>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50A14" w14:textId="01B95CCD"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08FC8" w14:textId="77777777"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r>
      <w:tr w:rsidR="002533E9" w:rsidRPr="00B02A20" w14:paraId="09ECD741" w14:textId="77777777" w:rsidTr="002533E9">
        <w:trPr>
          <w:trHeight w:val="695"/>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74E0B" w14:textId="77777777" w:rsidR="002533E9" w:rsidRPr="00B02A20" w:rsidRDefault="002533E9"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p w14:paraId="59C9F2D5" w14:textId="77777777" w:rsidR="002533E9" w:rsidRPr="00B02A20" w:rsidRDefault="002533E9"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Benzodiazepines given before ED arrival – no (%)</w:t>
            </w:r>
          </w:p>
        </w:tc>
        <w:tc>
          <w:tcPr>
            <w:tcW w:w="2000" w:type="dxa"/>
            <w:tcBorders>
              <w:top w:val="single" w:sz="8" w:space="0" w:color="000000"/>
              <w:left w:val="single" w:sz="8" w:space="0" w:color="000000"/>
              <w:bottom w:val="single" w:sz="8" w:space="0" w:color="000000"/>
              <w:right w:val="single" w:sz="8" w:space="0" w:color="000000"/>
            </w:tcBorders>
          </w:tcPr>
          <w:p w14:paraId="37829D5B" w14:textId="77777777" w:rsidR="002533E9" w:rsidRPr="00B02A20" w:rsidRDefault="002533E9" w:rsidP="00B02A20">
            <w:pPr>
              <w:spacing w:before="240" w:after="240" w:line="240" w:lineRule="auto"/>
              <w:rPr>
                <w:rFonts w:ascii="Arial" w:eastAsia="Times New Roman" w:hAnsi="Arial" w:cs="Arial"/>
                <w:color w:val="333333"/>
                <w:sz w:val="16"/>
                <w:szCs w:val="16"/>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5B25E" w14:textId="4200E5F4"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88395" w14:textId="77777777" w:rsidR="002533E9" w:rsidRPr="00B02A20" w:rsidRDefault="002533E9"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r>
    </w:tbl>
    <w:p w14:paraId="5E0A9035"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rPr>
        <w:t xml:space="preserve">When we compared the ___ patients whose </w:t>
      </w:r>
      <w:r w:rsidR="00FC5503">
        <w:rPr>
          <w:rFonts w:ascii="Arial" w:eastAsia="Times New Roman" w:hAnsi="Arial" w:cs="Arial"/>
          <w:color w:val="333333"/>
        </w:rPr>
        <w:t xml:space="preserve">had seizure cessation after </w:t>
      </w:r>
      <w:r w:rsidRPr="00B02A20">
        <w:rPr>
          <w:rFonts w:ascii="Arial" w:eastAsia="Times New Roman" w:hAnsi="Arial" w:cs="Arial"/>
          <w:color w:val="333333"/>
        </w:rPr>
        <w:t xml:space="preserve">study medications </w:t>
      </w:r>
      <w:r w:rsidR="00FC5503">
        <w:rPr>
          <w:rFonts w:ascii="Arial" w:eastAsia="Times New Roman" w:hAnsi="Arial" w:cs="Arial"/>
          <w:color w:val="333333"/>
        </w:rPr>
        <w:t xml:space="preserve">to those who failed to have seizure cessation after study medications, </w:t>
      </w:r>
      <w:r w:rsidRPr="00B02A20">
        <w:rPr>
          <w:rFonts w:ascii="Arial" w:eastAsia="Times New Roman" w:hAnsi="Arial" w:cs="Arial"/>
          <w:color w:val="333333"/>
        </w:rPr>
        <w:t xml:space="preserve">we noted ____ </w:t>
      </w:r>
      <w:r w:rsidR="00FC5503">
        <w:rPr>
          <w:rFonts w:ascii="Arial" w:eastAsia="Times New Roman" w:hAnsi="Arial" w:cs="Arial"/>
          <w:color w:val="333333"/>
        </w:rPr>
        <w:t xml:space="preserve"> (demographis, PMH, labs, imaging, home meds)</w:t>
      </w:r>
      <w:hyperlink r:id="rId8" w:anchor="_msocom_11" w:history="1">
        <w:r w:rsidRPr="00B02A20">
          <w:rPr>
            <w:rFonts w:ascii="Arial" w:eastAsia="Times New Roman" w:hAnsi="Arial" w:cs="Arial"/>
            <w:color w:val="1155CC"/>
            <w:sz w:val="16"/>
            <w:szCs w:val="16"/>
            <w:u w:val="single"/>
          </w:rPr>
          <w:t>[P11]</w:t>
        </w:r>
      </w:hyperlink>
      <w:r w:rsidRPr="00B02A20">
        <w:rPr>
          <w:rFonts w:ascii="Arial" w:eastAsia="Times New Roman" w:hAnsi="Arial" w:cs="Arial"/>
          <w:color w:val="000000"/>
          <w:sz w:val="16"/>
          <w:szCs w:val="16"/>
        </w:rPr>
        <w:t> </w:t>
      </w:r>
    </w:p>
    <w:p w14:paraId="564B38EA"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rPr>
        <w:t> </w:t>
      </w:r>
    </w:p>
    <w:p w14:paraId="1ED345EC"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b/>
          <w:bCs/>
          <w:color w:val="333333"/>
        </w:rPr>
        <w:lastRenderedPageBreak/>
        <w:t xml:space="preserve">Table 2: </w:t>
      </w:r>
      <w:r w:rsidR="00FC5503">
        <w:rPr>
          <w:rFonts w:ascii="Arial" w:eastAsia="Times New Roman" w:hAnsi="Arial" w:cs="Arial"/>
          <w:color w:val="333333"/>
        </w:rPr>
        <w:t>Past medical history and seizure types</w:t>
      </w:r>
      <w:r w:rsidRPr="00B02A20">
        <w:rPr>
          <w:rFonts w:ascii="Arial" w:eastAsia="Times New Roman" w:hAnsi="Arial" w:cs="Arial"/>
          <w:color w:val="333333"/>
        </w:rPr>
        <w:t xml:space="preserve"> between the two groups</w:t>
      </w:r>
      <w:hyperlink r:id="rId9" w:anchor="_msocom_12" w:history="1">
        <w:r w:rsidRPr="00B02A20">
          <w:rPr>
            <w:rFonts w:ascii="Arial" w:eastAsia="Times New Roman" w:hAnsi="Arial" w:cs="Arial"/>
            <w:color w:val="1155CC"/>
            <w:sz w:val="16"/>
            <w:szCs w:val="16"/>
            <w:u w:val="single"/>
          </w:rPr>
          <w:t>[P12]</w:t>
        </w:r>
      </w:hyperlink>
      <w:r w:rsidRPr="00B02A20">
        <w:rPr>
          <w:rFonts w:ascii="Arial" w:eastAsia="Times New Roman" w:hAnsi="Arial" w:cs="Arial"/>
          <w:color w:val="000000"/>
          <w:sz w:val="16"/>
          <w:szCs w:val="16"/>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48"/>
        <w:gridCol w:w="1205"/>
        <w:gridCol w:w="1161"/>
        <w:gridCol w:w="885"/>
        <w:gridCol w:w="1205"/>
        <w:gridCol w:w="1161"/>
        <w:gridCol w:w="885"/>
      </w:tblGrid>
      <w:tr w:rsidR="00B02A20" w:rsidRPr="00B02A20" w14:paraId="7A15AEFC" w14:textId="77777777" w:rsidTr="00B02A20">
        <w:trPr>
          <w:trHeight w:val="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E2B34"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C33C5" w14:textId="77777777" w:rsidR="00B02A20" w:rsidRPr="00B02A20" w:rsidRDefault="00FC5503" w:rsidP="00B02A20">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color w:val="333333"/>
                <w:sz w:val="16"/>
                <w:szCs w:val="16"/>
              </w:rPr>
              <w:t>Successful seizure cessation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AEA27" w14:textId="77777777" w:rsidR="00B02A20" w:rsidRPr="00B02A20" w:rsidRDefault="00A90CE7" w:rsidP="00B02A20">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color w:val="333333"/>
                <w:sz w:val="16"/>
                <w:szCs w:val="16"/>
              </w:rPr>
              <w:t>Failure of seizure cessation</w:t>
            </w:r>
          </w:p>
        </w:tc>
      </w:tr>
      <w:tr w:rsidR="00B02A20" w:rsidRPr="00B02A20" w14:paraId="73094561" w14:textId="77777777" w:rsidTr="00B02A20">
        <w:trPr>
          <w:trHeight w:val="3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6EB11" w14:textId="77777777" w:rsidR="00B02A20" w:rsidRPr="00B02A20" w:rsidRDefault="00FC5503" w:rsidP="00B02A20">
            <w:pPr>
              <w:spacing w:before="240" w:after="240" w:line="240" w:lineRule="auto"/>
              <w:rPr>
                <w:rFonts w:ascii="Times New Roman" w:eastAsia="Times New Roman" w:hAnsi="Times New Roman" w:cs="Times New Roman"/>
                <w:sz w:val="24"/>
                <w:szCs w:val="24"/>
              </w:rPr>
            </w:pPr>
            <w:r>
              <w:rPr>
                <w:rFonts w:ascii="Arial" w:eastAsia="Times New Roman" w:hAnsi="Arial" w:cs="Arial"/>
                <w:color w:val="333333"/>
                <w:sz w:val="16"/>
                <w:szCs w:val="16"/>
              </w:rPr>
              <w:t>Past Medical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2CCE5" w14:textId="77777777" w:rsidR="00B02A20" w:rsidRDefault="00B02A20" w:rsidP="00B02A20">
            <w:pPr>
              <w:spacing w:before="240" w:after="240" w:line="240" w:lineRule="auto"/>
              <w:rPr>
                <w:rFonts w:ascii="Arial" w:eastAsia="Times New Roman" w:hAnsi="Arial" w:cs="Arial"/>
                <w:color w:val="333333"/>
                <w:sz w:val="16"/>
                <w:szCs w:val="16"/>
              </w:rPr>
            </w:pPr>
            <w:r w:rsidRPr="00B02A20">
              <w:rPr>
                <w:rFonts w:ascii="Arial" w:eastAsia="Times New Roman" w:hAnsi="Arial" w:cs="Arial"/>
                <w:color w:val="333333"/>
                <w:sz w:val="16"/>
                <w:szCs w:val="16"/>
              </w:rPr>
              <w:t>Levetiracetam</w:t>
            </w:r>
          </w:p>
          <w:p w14:paraId="31D4A5D9" w14:textId="340C14E8" w:rsidR="00892567" w:rsidRPr="00B02A20" w:rsidRDefault="00892567" w:rsidP="00B02A20">
            <w:pPr>
              <w:spacing w:before="240" w:after="240" w:line="240" w:lineRule="auto"/>
              <w:rPr>
                <w:rFonts w:ascii="Times New Roman" w:eastAsia="Times New Roman" w:hAnsi="Times New Roman" w:cs="Times New Roman"/>
                <w:sz w:val="24"/>
                <w:szCs w:val="24"/>
              </w:rPr>
            </w:pPr>
            <w:r>
              <w:rPr>
                <w:rFonts w:ascii="Arial" w:eastAsia="Times New Roman" w:hAnsi="Arial" w:cs="Arial"/>
                <w:color w:val="333333"/>
                <w:sz w:val="16"/>
                <w:szCs w:val="16"/>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5E5F1" w14:textId="77777777" w:rsidR="00B02A20" w:rsidRDefault="00B02A20" w:rsidP="00B02A20">
            <w:pPr>
              <w:spacing w:before="240" w:after="240" w:line="240" w:lineRule="auto"/>
              <w:rPr>
                <w:rFonts w:ascii="Arial" w:eastAsia="Times New Roman" w:hAnsi="Arial" w:cs="Arial"/>
                <w:color w:val="333333"/>
                <w:sz w:val="16"/>
                <w:szCs w:val="16"/>
              </w:rPr>
            </w:pPr>
            <w:r w:rsidRPr="00B02A20">
              <w:rPr>
                <w:rFonts w:ascii="Arial" w:eastAsia="Times New Roman" w:hAnsi="Arial" w:cs="Arial"/>
                <w:color w:val="333333"/>
                <w:sz w:val="16"/>
                <w:szCs w:val="16"/>
              </w:rPr>
              <w:t>Fosphenytoin</w:t>
            </w:r>
          </w:p>
          <w:p w14:paraId="45EB31ED" w14:textId="0F78E573" w:rsidR="00892567" w:rsidRPr="00B02A20" w:rsidRDefault="00892567" w:rsidP="00B02A20">
            <w:pPr>
              <w:spacing w:before="240" w:after="240" w:line="240" w:lineRule="auto"/>
              <w:rPr>
                <w:rFonts w:ascii="Times New Roman" w:eastAsia="Times New Roman" w:hAnsi="Times New Roman" w:cs="Times New Roman"/>
                <w:sz w:val="24"/>
                <w:szCs w:val="24"/>
              </w:rPr>
            </w:pPr>
            <w:r>
              <w:rPr>
                <w:rFonts w:ascii="Arial" w:eastAsia="Times New Roman" w:hAnsi="Arial" w:cs="Arial"/>
                <w:color w:val="333333"/>
                <w:sz w:val="16"/>
                <w:szCs w:val="16"/>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1844B" w14:textId="77777777" w:rsidR="00B02A20" w:rsidRDefault="00B02A20" w:rsidP="00B02A20">
            <w:pPr>
              <w:spacing w:before="240" w:after="240" w:line="240" w:lineRule="auto"/>
              <w:rPr>
                <w:rFonts w:ascii="Arial" w:eastAsia="Times New Roman" w:hAnsi="Arial" w:cs="Arial"/>
                <w:color w:val="333333"/>
                <w:sz w:val="16"/>
                <w:szCs w:val="16"/>
              </w:rPr>
            </w:pPr>
            <w:r w:rsidRPr="00B02A20">
              <w:rPr>
                <w:rFonts w:ascii="Arial" w:eastAsia="Times New Roman" w:hAnsi="Arial" w:cs="Arial"/>
                <w:color w:val="333333"/>
                <w:sz w:val="16"/>
                <w:szCs w:val="16"/>
              </w:rPr>
              <w:t>Valproate</w:t>
            </w:r>
          </w:p>
          <w:p w14:paraId="6AE71E7F" w14:textId="2E62CBB9" w:rsidR="00892567" w:rsidRPr="00B02A20" w:rsidRDefault="00892567" w:rsidP="00B02A20">
            <w:pPr>
              <w:spacing w:before="240" w:after="240" w:line="240" w:lineRule="auto"/>
              <w:rPr>
                <w:rFonts w:ascii="Times New Roman" w:eastAsia="Times New Roman" w:hAnsi="Times New Roman" w:cs="Times New Roman"/>
                <w:sz w:val="24"/>
                <w:szCs w:val="24"/>
              </w:rPr>
            </w:pPr>
            <w:r>
              <w:rPr>
                <w:rFonts w:ascii="Arial" w:eastAsia="Times New Roman" w:hAnsi="Arial" w:cs="Arial"/>
                <w:color w:val="333333"/>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9E054"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Levetiracetam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FC977"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Fosphenytoin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090A2"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Valproate</w:t>
            </w:r>
          </w:p>
        </w:tc>
      </w:tr>
      <w:tr w:rsidR="00B02A20" w:rsidRPr="00B02A20" w14:paraId="43BAC864" w14:textId="77777777" w:rsidTr="00FC5503">
        <w:trPr>
          <w:trHeight w:val="5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792B9" w14:textId="77777777" w:rsidR="00B02A20" w:rsidRPr="00B02A20" w:rsidRDefault="00B02A20" w:rsidP="00B02A20">
            <w:pPr>
              <w:spacing w:after="0" w:line="240" w:lineRule="auto"/>
              <w:rPr>
                <w:rFonts w:ascii="Times New Roman" w:eastAsia="Times New Roman" w:hAnsi="Times New Roman" w:cs="Times New Roman"/>
                <w:sz w:val="24"/>
                <w:szCs w:val="24"/>
              </w:rPr>
            </w:pPr>
          </w:p>
          <w:p w14:paraId="2E84A00B" w14:textId="7777777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r w:rsidR="00FC5503">
              <w:rPr>
                <w:rFonts w:ascii="Arial" w:eastAsia="Times New Roman" w:hAnsi="Arial" w:cs="Arial"/>
                <w:color w:val="333333"/>
                <w:sz w:val="16"/>
                <w:szCs w:val="16"/>
              </w:rPr>
              <w:t>Stroke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CA1DC"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42EC"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634F2"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0041"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89D5F"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A2498"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r>
      <w:tr w:rsidR="00B02A20" w:rsidRPr="00B02A20" w14:paraId="31348D0B" w14:textId="77777777" w:rsidTr="00FC5503">
        <w:trPr>
          <w:trHeight w:val="7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670C1" w14:textId="77777777" w:rsidR="00B02A20" w:rsidRPr="00B02A20" w:rsidRDefault="00B02A20" w:rsidP="00B02A20">
            <w:pPr>
              <w:spacing w:after="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p w14:paraId="5F408071" w14:textId="77777777" w:rsidR="00B02A20" w:rsidRDefault="00FC5503" w:rsidP="00FC5503">
            <w:pPr>
              <w:spacing w:after="0" w:line="240" w:lineRule="auto"/>
              <w:rPr>
                <w:rFonts w:ascii="Arial" w:eastAsia="Times New Roman" w:hAnsi="Arial" w:cs="Arial"/>
                <w:color w:val="333333"/>
                <w:sz w:val="16"/>
                <w:szCs w:val="16"/>
              </w:rPr>
            </w:pPr>
            <w:r>
              <w:rPr>
                <w:rFonts w:ascii="Arial" w:eastAsia="Times New Roman" w:hAnsi="Arial" w:cs="Arial"/>
                <w:color w:val="333333"/>
                <w:sz w:val="16"/>
                <w:szCs w:val="16"/>
              </w:rPr>
              <w:t>Electrolyte anomalies</w:t>
            </w:r>
          </w:p>
          <w:p w14:paraId="488C5148" w14:textId="77777777" w:rsidR="00A90CE7" w:rsidRDefault="00A90CE7" w:rsidP="00FC5503">
            <w:pPr>
              <w:spacing w:after="0" w:line="240" w:lineRule="auto"/>
              <w:rPr>
                <w:rFonts w:ascii="Arial" w:eastAsia="Times New Roman" w:hAnsi="Arial" w:cs="Arial"/>
                <w:color w:val="333333"/>
                <w:sz w:val="16"/>
                <w:szCs w:val="16"/>
              </w:rPr>
            </w:pPr>
            <w:r>
              <w:rPr>
                <w:rFonts w:ascii="Arial" w:eastAsia="Times New Roman" w:hAnsi="Arial" w:cs="Arial"/>
                <w:color w:val="333333"/>
                <w:sz w:val="16"/>
                <w:szCs w:val="16"/>
              </w:rPr>
              <w:t>-hyponatremia</w:t>
            </w:r>
          </w:p>
          <w:p w14:paraId="4A171604" w14:textId="44E09623" w:rsidR="00A90CE7" w:rsidRDefault="00892567" w:rsidP="00FC5503">
            <w:pPr>
              <w:spacing w:after="0" w:line="240" w:lineRule="auto"/>
              <w:rPr>
                <w:rFonts w:ascii="Arial" w:eastAsia="Times New Roman" w:hAnsi="Arial" w:cs="Arial"/>
                <w:color w:val="333333"/>
                <w:sz w:val="16"/>
                <w:szCs w:val="16"/>
              </w:rPr>
            </w:pPr>
            <w:r>
              <w:rPr>
                <w:rFonts w:ascii="Arial" w:eastAsia="Times New Roman" w:hAnsi="Arial" w:cs="Arial"/>
                <w:color w:val="333333"/>
                <w:sz w:val="16"/>
                <w:szCs w:val="16"/>
              </w:rPr>
              <w:t>-hypernatremia</w:t>
            </w:r>
          </w:p>
          <w:p w14:paraId="72B46FA4" w14:textId="77777777" w:rsidR="00A90CE7" w:rsidRDefault="00A90CE7" w:rsidP="00FC5503">
            <w:pPr>
              <w:spacing w:after="0" w:line="240" w:lineRule="auto"/>
              <w:rPr>
                <w:rFonts w:ascii="Arial" w:eastAsia="Times New Roman" w:hAnsi="Arial" w:cs="Arial"/>
                <w:color w:val="333333"/>
                <w:sz w:val="16"/>
                <w:szCs w:val="16"/>
              </w:rPr>
            </w:pPr>
            <w:r>
              <w:rPr>
                <w:rFonts w:ascii="Arial" w:eastAsia="Times New Roman" w:hAnsi="Arial" w:cs="Arial"/>
                <w:color w:val="333333"/>
                <w:sz w:val="16"/>
                <w:szCs w:val="16"/>
              </w:rPr>
              <w:t>-hypoglycemia</w:t>
            </w:r>
          </w:p>
          <w:p w14:paraId="0F2BDEC4" w14:textId="77777777" w:rsidR="00A90CE7" w:rsidRPr="00B02A20" w:rsidRDefault="00A90CE7" w:rsidP="00FC5503">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16"/>
                <w:szCs w:val="16"/>
              </w:rPr>
              <w:t>-hyperglycemia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C62B"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8259B"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777D0"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C2B7F"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D852D"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AC140"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r>
      <w:tr w:rsidR="00B02A20" w:rsidRPr="00B02A20" w14:paraId="1B36D964" w14:textId="77777777" w:rsidTr="00FC550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39BD6" w14:textId="77777777" w:rsidR="00B02A20" w:rsidRDefault="00FC5503" w:rsidP="00B02A20">
            <w:pPr>
              <w:spacing w:before="240" w:after="240" w:line="240" w:lineRule="auto"/>
              <w:rPr>
                <w:rFonts w:ascii="Arial" w:eastAsia="Times New Roman" w:hAnsi="Arial" w:cs="Arial"/>
                <w:sz w:val="16"/>
                <w:szCs w:val="16"/>
              </w:rPr>
            </w:pPr>
            <w:r w:rsidRPr="00A90CE7">
              <w:rPr>
                <w:rFonts w:ascii="Arial" w:eastAsia="Times New Roman" w:hAnsi="Arial" w:cs="Arial"/>
                <w:sz w:val="16"/>
                <w:szCs w:val="16"/>
              </w:rPr>
              <w:t xml:space="preserve">Focal </w:t>
            </w:r>
            <w:r w:rsidR="00A90CE7" w:rsidRPr="00A90CE7">
              <w:rPr>
                <w:rFonts w:ascii="Arial" w:eastAsia="Times New Roman" w:hAnsi="Arial" w:cs="Arial"/>
                <w:sz w:val="16"/>
                <w:szCs w:val="16"/>
              </w:rPr>
              <w:t xml:space="preserve">motor </w:t>
            </w:r>
            <w:r w:rsidRPr="00A90CE7">
              <w:rPr>
                <w:rFonts w:ascii="Arial" w:eastAsia="Times New Roman" w:hAnsi="Arial" w:cs="Arial"/>
                <w:sz w:val="16"/>
                <w:szCs w:val="16"/>
              </w:rPr>
              <w:t>seizures</w:t>
            </w:r>
          </w:p>
          <w:p w14:paraId="334E4D77" w14:textId="77777777" w:rsidR="00A90CE7" w:rsidRPr="00A90CE7" w:rsidRDefault="00A90CE7" w:rsidP="00B02A20">
            <w:pPr>
              <w:spacing w:before="240" w:after="240" w:line="240" w:lineRule="auto"/>
              <w:rPr>
                <w:rFonts w:ascii="Arial" w:eastAsia="Times New Roman" w:hAnsi="Arial" w:cs="Arial"/>
                <w:sz w:val="16"/>
                <w:szCs w:val="16"/>
              </w:rPr>
            </w:pPr>
            <w:r>
              <w:rPr>
                <w:rFonts w:ascii="Arial" w:eastAsia="Times New Roman" w:hAnsi="Arial" w:cs="Arial"/>
                <w:sz w:val="16"/>
                <w:szCs w:val="16"/>
              </w:rPr>
              <w:t>Non-convulsive seizures</w:t>
            </w:r>
          </w:p>
          <w:p w14:paraId="5DFE9736" w14:textId="77777777" w:rsidR="00FC5503" w:rsidRPr="00B02A20" w:rsidRDefault="00FC5503" w:rsidP="00B02A20">
            <w:pPr>
              <w:spacing w:before="240" w:after="240" w:line="240" w:lineRule="auto"/>
              <w:rPr>
                <w:rFonts w:ascii="Times New Roman" w:eastAsia="Times New Roman" w:hAnsi="Times New Roman" w:cs="Times New Roman"/>
                <w:sz w:val="24"/>
                <w:szCs w:val="24"/>
              </w:rPr>
            </w:pPr>
            <w:r w:rsidRPr="00A90CE7">
              <w:rPr>
                <w:rFonts w:ascii="Arial" w:eastAsia="Times New Roman" w:hAnsi="Arial" w:cs="Arial"/>
                <w:sz w:val="16"/>
                <w:szCs w:val="16"/>
              </w:rPr>
              <w:t>Gen TC seizures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BC950"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6BB9B"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81655"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D7972"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8D798"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39925"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333333"/>
                <w:sz w:val="16"/>
                <w:szCs w:val="16"/>
              </w:rPr>
              <w:t> </w:t>
            </w:r>
          </w:p>
        </w:tc>
      </w:tr>
      <w:tr w:rsidR="00FC5503" w:rsidRPr="00B02A20" w14:paraId="6284DA75" w14:textId="77777777" w:rsidTr="00FC550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E869B" w14:textId="00FC729D" w:rsidR="00FC5503" w:rsidRPr="00A90CE7" w:rsidRDefault="00A90CE7" w:rsidP="00B02A20">
            <w:pPr>
              <w:spacing w:before="240" w:after="240" w:line="240" w:lineRule="auto"/>
              <w:rPr>
                <w:rFonts w:ascii="Arial" w:eastAsia="Times New Roman" w:hAnsi="Arial" w:cs="Arial"/>
                <w:sz w:val="16"/>
                <w:szCs w:val="16"/>
              </w:rPr>
            </w:pPr>
            <w:r>
              <w:rPr>
                <w:rFonts w:ascii="Arial" w:eastAsia="Times New Roman" w:hAnsi="Arial" w:cs="Arial"/>
                <w:sz w:val="16"/>
                <w:szCs w:val="16"/>
              </w:rPr>
              <w:t xml:space="preserve">CNS </w:t>
            </w:r>
            <w:r w:rsidR="00FC5503" w:rsidRPr="00A90CE7">
              <w:rPr>
                <w:rFonts w:ascii="Arial" w:eastAsia="Times New Roman" w:hAnsi="Arial" w:cs="Arial"/>
                <w:sz w:val="16"/>
                <w:szCs w:val="16"/>
              </w:rPr>
              <w:t>Tumors</w:t>
            </w:r>
            <w:r w:rsidR="00892567">
              <w:rPr>
                <w:rFonts w:ascii="Arial" w:eastAsia="Times New Roman" w:hAnsi="Arial" w:cs="Arial"/>
                <w:sz w:val="16"/>
                <w:szCs w:val="16"/>
              </w:rPr>
              <w:t>/CNS infection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EA167" w14:textId="77777777" w:rsidR="00FC5503" w:rsidRPr="00B02A20" w:rsidRDefault="00FC5503" w:rsidP="00B02A20">
            <w:pPr>
              <w:spacing w:before="240" w:after="240" w:line="240" w:lineRule="auto"/>
              <w:rPr>
                <w:rFonts w:ascii="Arial" w:eastAsia="Times New Roman" w:hAnsi="Arial" w:cs="Arial"/>
                <w:color w:val="333333"/>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2D5FE" w14:textId="77777777" w:rsidR="00FC5503" w:rsidRPr="00B02A20" w:rsidRDefault="00FC5503" w:rsidP="00B02A20">
            <w:pPr>
              <w:spacing w:before="240" w:after="240" w:line="240" w:lineRule="auto"/>
              <w:rPr>
                <w:rFonts w:ascii="Arial" w:eastAsia="Times New Roman" w:hAnsi="Arial" w:cs="Arial"/>
                <w:color w:val="333333"/>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8487D" w14:textId="77777777" w:rsidR="00FC5503" w:rsidRPr="00B02A20" w:rsidRDefault="00FC5503" w:rsidP="00B02A20">
            <w:pPr>
              <w:spacing w:before="240" w:after="240" w:line="240" w:lineRule="auto"/>
              <w:rPr>
                <w:rFonts w:ascii="Arial" w:eastAsia="Times New Roman" w:hAnsi="Arial" w:cs="Arial"/>
                <w:color w:val="333333"/>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1CDBC" w14:textId="77777777" w:rsidR="00FC5503" w:rsidRPr="00B02A20" w:rsidRDefault="00FC5503" w:rsidP="00B02A20">
            <w:pPr>
              <w:spacing w:before="240" w:after="240" w:line="240" w:lineRule="auto"/>
              <w:rPr>
                <w:rFonts w:ascii="Arial" w:eastAsia="Times New Roman" w:hAnsi="Arial" w:cs="Arial"/>
                <w:color w:val="333333"/>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E7578" w14:textId="77777777" w:rsidR="00FC5503" w:rsidRPr="00B02A20" w:rsidRDefault="00FC5503" w:rsidP="00B02A20">
            <w:pPr>
              <w:spacing w:before="240" w:after="240" w:line="240" w:lineRule="auto"/>
              <w:rPr>
                <w:rFonts w:ascii="Arial" w:eastAsia="Times New Roman" w:hAnsi="Arial" w:cs="Arial"/>
                <w:color w:val="333333"/>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D6413" w14:textId="77777777" w:rsidR="00FC5503" w:rsidRPr="00B02A20" w:rsidRDefault="00FC5503" w:rsidP="00B02A20">
            <w:pPr>
              <w:spacing w:before="240" w:after="240" w:line="240" w:lineRule="auto"/>
              <w:rPr>
                <w:rFonts w:ascii="Arial" w:eastAsia="Times New Roman" w:hAnsi="Arial" w:cs="Arial"/>
                <w:color w:val="333333"/>
                <w:sz w:val="16"/>
                <w:szCs w:val="16"/>
              </w:rPr>
            </w:pPr>
          </w:p>
        </w:tc>
      </w:tr>
      <w:tr w:rsidR="00892567" w:rsidRPr="00B02A20" w14:paraId="5340FC98" w14:textId="77777777" w:rsidTr="00FC550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4F16F" w14:textId="52640B1F" w:rsidR="00892567" w:rsidRDefault="00892567" w:rsidP="00B02A20">
            <w:pPr>
              <w:spacing w:before="240" w:after="240" w:line="240" w:lineRule="auto"/>
              <w:rPr>
                <w:rFonts w:ascii="Arial" w:eastAsia="Times New Roman" w:hAnsi="Arial" w:cs="Arial"/>
                <w:sz w:val="16"/>
                <w:szCs w:val="16"/>
              </w:rPr>
            </w:pPr>
            <w:r>
              <w:rPr>
                <w:rFonts w:ascii="Arial" w:eastAsia="Times New Roman" w:hAnsi="Arial" w:cs="Arial"/>
                <w:sz w:val="16"/>
                <w:szCs w:val="16"/>
              </w:rPr>
              <w:t>Unprovoked Seizures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F21E4" w14:textId="77777777" w:rsidR="00892567" w:rsidRPr="00B02A20" w:rsidRDefault="00892567" w:rsidP="00B02A20">
            <w:pPr>
              <w:spacing w:before="240" w:after="240" w:line="240" w:lineRule="auto"/>
              <w:rPr>
                <w:rFonts w:ascii="Arial" w:eastAsia="Times New Roman" w:hAnsi="Arial" w:cs="Arial"/>
                <w:color w:val="333333"/>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40E41" w14:textId="77777777" w:rsidR="00892567" w:rsidRPr="00B02A20" w:rsidRDefault="00892567" w:rsidP="00B02A20">
            <w:pPr>
              <w:spacing w:before="240" w:after="240" w:line="240" w:lineRule="auto"/>
              <w:rPr>
                <w:rFonts w:ascii="Arial" w:eastAsia="Times New Roman" w:hAnsi="Arial" w:cs="Arial"/>
                <w:color w:val="333333"/>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3B910" w14:textId="77777777" w:rsidR="00892567" w:rsidRPr="00B02A20" w:rsidRDefault="00892567" w:rsidP="00B02A20">
            <w:pPr>
              <w:spacing w:before="240" w:after="240" w:line="240" w:lineRule="auto"/>
              <w:rPr>
                <w:rFonts w:ascii="Arial" w:eastAsia="Times New Roman" w:hAnsi="Arial" w:cs="Arial"/>
                <w:color w:val="333333"/>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8C4" w14:textId="77777777" w:rsidR="00892567" w:rsidRPr="00B02A20" w:rsidRDefault="00892567" w:rsidP="00B02A20">
            <w:pPr>
              <w:spacing w:before="240" w:after="240" w:line="240" w:lineRule="auto"/>
              <w:rPr>
                <w:rFonts w:ascii="Arial" w:eastAsia="Times New Roman" w:hAnsi="Arial" w:cs="Arial"/>
                <w:color w:val="333333"/>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47E01" w14:textId="77777777" w:rsidR="00892567" w:rsidRPr="00B02A20" w:rsidRDefault="00892567" w:rsidP="00B02A20">
            <w:pPr>
              <w:spacing w:before="240" w:after="240" w:line="240" w:lineRule="auto"/>
              <w:rPr>
                <w:rFonts w:ascii="Arial" w:eastAsia="Times New Roman" w:hAnsi="Arial" w:cs="Arial"/>
                <w:color w:val="333333"/>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2CE4C" w14:textId="77777777" w:rsidR="00892567" w:rsidRPr="00B02A20" w:rsidRDefault="00892567" w:rsidP="00B02A20">
            <w:pPr>
              <w:spacing w:before="240" w:after="240" w:line="240" w:lineRule="auto"/>
              <w:rPr>
                <w:rFonts w:ascii="Arial" w:eastAsia="Times New Roman" w:hAnsi="Arial" w:cs="Arial"/>
                <w:color w:val="333333"/>
                <w:sz w:val="16"/>
                <w:szCs w:val="16"/>
              </w:rPr>
            </w:pPr>
          </w:p>
        </w:tc>
      </w:tr>
    </w:tbl>
    <w:p w14:paraId="1DBDA521"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b/>
          <w:bCs/>
          <w:color w:val="333333"/>
        </w:rPr>
        <w:t> </w:t>
      </w:r>
    </w:p>
    <w:p w14:paraId="0F74B424"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b/>
          <w:bCs/>
          <w:color w:val="333333"/>
        </w:rPr>
        <w:t>Discussion</w:t>
      </w:r>
    </w:p>
    <w:p w14:paraId="0B2F71B1" w14:textId="77777777" w:rsidR="00B02A20" w:rsidRPr="00B02A20" w:rsidRDefault="00B02A20" w:rsidP="00B02A20">
      <w:pPr>
        <w:spacing w:after="0" w:line="240" w:lineRule="auto"/>
        <w:rPr>
          <w:rFonts w:ascii="Times New Roman" w:eastAsia="Times New Roman" w:hAnsi="Times New Roman" w:cs="Times New Roman"/>
          <w:sz w:val="24"/>
          <w:szCs w:val="24"/>
        </w:rPr>
      </w:pPr>
      <w:del w:id="1" w:author="Chamberlain, James" w:date="2020-11-05T16:54:00Z">
        <w:r w:rsidRPr="00B02A20" w:rsidDel="001C7FD4">
          <w:rPr>
            <w:rFonts w:ascii="Arial" w:eastAsia="Times New Roman" w:hAnsi="Arial" w:cs="Arial"/>
            <w:color w:val="333333"/>
          </w:rPr>
          <w:delText> </w:delText>
        </w:r>
      </w:del>
      <w:r w:rsidR="001C7FD4">
        <w:rPr>
          <w:rFonts w:ascii="Arial" w:eastAsia="Times New Roman" w:hAnsi="Arial" w:cs="Arial"/>
          <w:color w:val="333333"/>
        </w:rPr>
        <w:t>In this large randomized, controlled clinical trial of three second-line anticonvulsants for status epilepticus, we found that X, Y, and Z were associated with failure of successful treatment.</w:t>
      </w:r>
    </w:p>
    <w:p w14:paraId="36295803" w14:textId="77777777" w:rsidR="00B02A20" w:rsidRPr="00B02A20" w:rsidRDefault="00B02A20" w:rsidP="00B02A20">
      <w:pPr>
        <w:spacing w:before="240" w:after="240" w:line="240" w:lineRule="auto"/>
        <w:rPr>
          <w:rFonts w:ascii="Times New Roman" w:eastAsia="Times New Roman" w:hAnsi="Times New Roman" w:cs="Times New Roman"/>
          <w:sz w:val="24"/>
          <w:szCs w:val="24"/>
        </w:rPr>
      </w:pPr>
      <w:r w:rsidRPr="00B02A20">
        <w:rPr>
          <w:rFonts w:ascii="Arial" w:eastAsia="Times New Roman" w:hAnsi="Arial" w:cs="Arial"/>
          <w:color w:val="000000"/>
        </w:rPr>
        <w:t> </w:t>
      </w:r>
    </w:p>
    <w:p w14:paraId="6B223438" w14:textId="77777777" w:rsidR="00250F0A" w:rsidRPr="00FC5503" w:rsidRDefault="00472D44" w:rsidP="00FC5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3A2CFA">
          <v:rect id="_x0000_i1025" style="width:0;height:1.5pt" o:hralign="center" o:hrstd="t" o:hr="t" fillcolor="#a0a0a0" stroked="f"/>
        </w:pict>
      </w:r>
    </w:p>
    <w:sectPr w:rsidR="00250F0A" w:rsidRPr="00FC550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848E29" w16cid:durableId="234D07EB"/>
  <w16cid:commentId w16cid:paraId="414E9ACE" w16cid:durableId="234EAC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mberlain, James">
    <w15:presenceInfo w15:providerId="AD" w15:userId="S::JCHAMBER@childrensnational.org::e3b8c66f-3a17-474e-aeec-84ac6031ba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A20"/>
    <w:rsid w:val="00027A82"/>
    <w:rsid w:val="000E7BE0"/>
    <w:rsid w:val="00105AF1"/>
    <w:rsid w:val="001C7FD4"/>
    <w:rsid w:val="001E1C4C"/>
    <w:rsid w:val="002533E9"/>
    <w:rsid w:val="003772DE"/>
    <w:rsid w:val="004140E0"/>
    <w:rsid w:val="004258DB"/>
    <w:rsid w:val="004654B1"/>
    <w:rsid w:val="00472D44"/>
    <w:rsid w:val="00563821"/>
    <w:rsid w:val="00784DBE"/>
    <w:rsid w:val="00892567"/>
    <w:rsid w:val="00930C0A"/>
    <w:rsid w:val="009673F5"/>
    <w:rsid w:val="009A6199"/>
    <w:rsid w:val="009C7E91"/>
    <w:rsid w:val="00A90CE7"/>
    <w:rsid w:val="00B02A20"/>
    <w:rsid w:val="00C342D1"/>
    <w:rsid w:val="00C9285F"/>
    <w:rsid w:val="00D11AA6"/>
    <w:rsid w:val="00DE3E45"/>
    <w:rsid w:val="00E315F3"/>
    <w:rsid w:val="00EF7178"/>
    <w:rsid w:val="00FC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63D8"/>
  <w15:chartTrackingRefBased/>
  <w15:docId w15:val="{DB46D968-DC95-44AC-91D5-8BF8EFB5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A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2A20"/>
    <w:rPr>
      <w:color w:val="0000FF"/>
      <w:u w:val="single"/>
    </w:rPr>
  </w:style>
  <w:style w:type="character" w:customStyle="1" w:styleId="apple-tab-span">
    <w:name w:val="apple-tab-span"/>
    <w:basedOn w:val="DefaultParagraphFont"/>
    <w:rsid w:val="00B02A20"/>
  </w:style>
  <w:style w:type="character" w:styleId="CommentReference">
    <w:name w:val="annotation reference"/>
    <w:basedOn w:val="DefaultParagraphFont"/>
    <w:uiPriority w:val="99"/>
    <w:semiHidden/>
    <w:unhideWhenUsed/>
    <w:rsid w:val="00C9285F"/>
    <w:rPr>
      <w:sz w:val="16"/>
      <w:szCs w:val="16"/>
    </w:rPr>
  </w:style>
  <w:style w:type="paragraph" w:styleId="CommentText">
    <w:name w:val="annotation text"/>
    <w:basedOn w:val="Normal"/>
    <w:link w:val="CommentTextChar"/>
    <w:uiPriority w:val="99"/>
    <w:semiHidden/>
    <w:unhideWhenUsed/>
    <w:rsid w:val="00C9285F"/>
    <w:pPr>
      <w:spacing w:line="240" w:lineRule="auto"/>
    </w:pPr>
    <w:rPr>
      <w:sz w:val="20"/>
      <w:szCs w:val="20"/>
    </w:rPr>
  </w:style>
  <w:style w:type="character" w:customStyle="1" w:styleId="CommentTextChar">
    <w:name w:val="Comment Text Char"/>
    <w:basedOn w:val="DefaultParagraphFont"/>
    <w:link w:val="CommentText"/>
    <w:uiPriority w:val="99"/>
    <w:semiHidden/>
    <w:rsid w:val="00C9285F"/>
    <w:rPr>
      <w:sz w:val="20"/>
      <w:szCs w:val="20"/>
    </w:rPr>
  </w:style>
  <w:style w:type="paragraph" w:styleId="CommentSubject">
    <w:name w:val="annotation subject"/>
    <w:basedOn w:val="CommentText"/>
    <w:next w:val="CommentText"/>
    <w:link w:val="CommentSubjectChar"/>
    <w:uiPriority w:val="99"/>
    <w:semiHidden/>
    <w:unhideWhenUsed/>
    <w:rsid w:val="00C9285F"/>
    <w:rPr>
      <w:b/>
      <w:bCs/>
    </w:rPr>
  </w:style>
  <w:style w:type="character" w:customStyle="1" w:styleId="CommentSubjectChar">
    <w:name w:val="Comment Subject Char"/>
    <w:basedOn w:val="CommentTextChar"/>
    <w:link w:val="CommentSubject"/>
    <w:uiPriority w:val="99"/>
    <w:semiHidden/>
    <w:rsid w:val="00C9285F"/>
    <w:rPr>
      <w:b/>
      <w:bCs/>
      <w:sz w:val="20"/>
      <w:szCs w:val="20"/>
    </w:rPr>
  </w:style>
  <w:style w:type="paragraph" w:styleId="BalloonText">
    <w:name w:val="Balloon Text"/>
    <w:basedOn w:val="Normal"/>
    <w:link w:val="BalloonTextChar"/>
    <w:uiPriority w:val="99"/>
    <w:semiHidden/>
    <w:unhideWhenUsed/>
    <w:rsid w:val="00C92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73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mccolumbia-my.sharepoint.com/personal/myk2102_cumc_columbia_edu/Documents/ESETT/home%20AED%20for%20status%20epilepticus.5.25.20.docx" TargetMode="External"/><Relationship Id="rId3" Type="http://schemas.openxmlformats.org/officeDocument/2006/relationships/webSettings" Target="webSettings.xml"/><Relationship Id="rId7" Type="http://schemas.openxmlformats.org/officeDocument/2006/relationships/hyperlink" Target="https://cumccolumbia-my.sharepoint.com/personal/myk2102_cumc_columbia_edu/Documents/ESETT/home%20AED%20for%20status%20epilepticus.5.25.20.doc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umccolumbia-my.sharepoint.com/personal/myk2102_cumc_columbia_edu/Documents/ESETT/home%20AED%20for%20status%20epilepticus.5.25.20.docx" TargetMode="External"/><Relationship Id="rId11" Type="http://schemas.microsoft.com/office/2011/relationships/people" Target="people.xml"/><Relationship Id="rId5" Type="http://schemas.openxmlformats.org/officeDocument/2006/relationships/hyperlink" Target="https://cumccolumbia-my.sharepoint.com/personal/myk2102_cumc_columbia_edu/Documents/ESETT/home%20AED%20for%20status%20epilepticus.5.25.20.docx" TargetMode="Externa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hyperlink" Target="http://dx.doi.org/10.15585/mmwr.mm6631a1%5d" TargetMode="External"/><Relationship Id="rId9" Type="http://schemas.openxmlformats.org/officeDocument/2006/relationships/hyperlink" Target="https://cumccolumbia-my.sharepoint.com/personal/myk2102_cumc_columbia_edu/Documents/ESETT/home%20AED%20for%20status%20epilepticus.5.25.2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5</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Maria Y.</dc:creator>
  <cp:keywords/>
  <dc:description/>
  <cp:lastModifiedBy>Kwok, Maria Y.</cp:lastModifiedBy>
  <cp:revision>5</cp:revision>
  <dcterms:created xsi:type="dcterms:W3CDTF">2021-01-06T18:03:00Z</dcterms:created>
  <dcterms:modified xsi:type="dcterms:W3CDTF">2021-01-07T03:52:00Z</dcterms:modified>
</cp:coreProperties>
</file>